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26F343FB" w:rsidR="0064351C" w:rsidRPr="005356C0" w:rsidRDefault="000027D4" w:rsidP="000027D4">
      <w:pPr>
        <w:jc w:val="center"/>
        <w:rPr>
          <w:rFonts w:ascii="Arial" w:hAnsi="Arial"/>
          <w:bCs/>
          <w:caps/>
          <w:sz w:val="32"/>
        </w:rPr>
      </w:pPr>
      <w:r>
        <w:rPr>
          <w:rFonts w:ascii="Arial" w:hAnsi="Arial"/>
          <w:b/>
          <w:caps/>
          <w:noProof/>
          <w:sz w:val="32"/>
        </w:rPr>
        <w:drawing>
          <wp:inline distT="0" distB="0" distL="0" distR="0" wp14:anchorId="59F7E88C" wp14:editId="5A274259">
            <wp:extent cx="1712040" cy="438912"/>
            <wp:effectExtent l="0" t="0" r="2540" b="0"/>
            <wp:docPr id="1931879627"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79627" name="Imagem 2" descr="Logotip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2040" cy="438912"/>
                    </a:xfrm>
                    <a:prstGeom prst="rect">
                      <a:avLst/>
                    </a:prstGeom>
                  </pic:spPr>
                </pic:pic>
              </a:graphicData>
            </a:graphic>
          </wp:inline>
        </w:drawing>
      </w:r>
    </w:p>
    <w:p w14:paraId="5B093916" w14:textId="77777777" w:rsidR="0064351C" w:rsidRPr="005356C0" w:rsidRDefault="0064351C" w:rsidP="000027D4">
      <w:pPr>
        <w:jc w:val="center"/>
        <w:rPr>
          <w:rFonts w:ascii="Arial" w:hAnsi="Arial"/>
          <w:bCs/>
          <w:caps/>
          <w:sz w:val="32"/>
        </w:rPr>
      </w:pPr>
    </w:p>
    <w:p w14:paraId="5FDEDDD7" w14:textId="6B5B20B1" w:rsidR="007C0D25" w:rsidRPr="005356C0" w:rsidRDefault="00DF3EDF" w:rsidP="007C0D25">
      <w:pPr>
        <w:jc w:val="center"/>
        <w:rPr>
          <w:rFonts w:ascii="Arial" w:hAnsi="Arial"/>
          <w:bCs/>
          <w:caps/>
          <w:sz w:val="32"/>
        </w:rPr>
      </w:pPr>
      <w:r w:rsidRPr="005356C0">
        <w:rPr>
          <w:rFonts w:ascii="Arial" w:hAnsi="Arial"/>
          <w:bCs/>
          <w:sz w:val="32"/>
        </w:rPr>
        <w:t>Serviço nacional de aprendizagem industrial</w:t>
      </w:r>
    </w:p>
    <w:p w14:paraId="12B3C0E3" w14:textId="77777777" w:rsidR="007C0D25" w:rsidRPr="005356C0" w:rsidRDefault="007C0D25" w:rsidP="007C0D25">
      <w:pPr>
        <w:jc w:val="center"/>
        <w:rPr>
          <w:rFonts w:ascii="Arial" w:hAnsi="Arial"/>
          <w:bCs/>
          <w:caps/>
          <w:sz w:val="32"/>
        </w:rPr>
      </w:pPr>
    </w:p>
    <w:p w14:paraId="73109867" w14:textId="16FF02FC" w:rsidR="007C0D25" w:rsidRPr="005356C0" w:rsidRDefault="00DF3EDF" w:rsidP="007C0D25">
      <w:pPr>
        <w:jc w:val="center"/>
        <w:rPr>
          <w:rFonts w:ascii="Arial" w:hAnsi="Arial"/>
          <w:bCs/>
          <w:caps/>
          <w:sz w:val="32"/>
        </w:rPr>
      </w:pPr>
      <w:r w:rsidRPr="005356C0">
        <w:rPr>
          <w:rFonts w:ascii="Arial" w:hAnsi="Arial"/>
          <w:bCs/>
          <w:sz w:val="32"/>
        </w:rPr>
        <w:t>Senai “</w:t>
      </w:r>
      <w:r w:rsidR="00991F1E">
        <w:rPr>
          <w:rFonts w:ascii="Arial" w:hAnsi="Arial"/>
          <w:bCs/>
          <w:sz w:val="32"/>
        </w:rPr>
        <w:t>G</w:t>
      </w:r>
      <w:r w:rsidRPr="005356C0">
        <w:rPr>
          <w:rFonts w:ascii="Arial" w:hAnsi="Arial"/>
          <w:bCs/>
          <w:sz w:val="32"/>
        </w:rPr>
        <w:t xml:space="preserve">aspar </w:t>
      </w:r>
      <w:r w:rsidR="00991F1E">
        <w:rPr>
          <w:rFonts w:ascii="Arial" w:hAnsi="Arial"/>
          <w:bCs/>
          <w:sz w:val="32"/>
        </w:rPr>
        <w:t>R</w:t>
      </w:r>
      <w:r w:rsidRPr="005356C0">
        <w:rPr>
          <w:rFonts w:ascii="Arial" w:hAnsi="Arial"/>
          <w:bCs/>
          <w:sz w:val="32"/>
        </w:rPr>
        <w:t xml:space="preserve">icardo </w:t>
      </w:r>
      <w:r w:rsidR="00991F1E">
        <w:rPr>
          <w:rFonts w:ascii="Arial" w:hAnsi="Arial"/>
          <w:bCs/>
          <w:sz w:val="32"/>
        </w:rPr>
        <w:t>J</w:t>
      </w:r>
      <w:r w:rsidRPr="005356C0">
        <w:rPr>
          <w:rFonts w:ascii="Arial" w:hAnsi="Arial"/>
          <w:bCs/>
          <w:sz w:val="32"/>
        </w:rPr>
        <w:t>unior”</w:t>
      </w:r>
    </w:p>
    <w:p w14:paraId="2761DD77" w14:textId="77777777" w:rsidR="0064351C" w:rsidRPr="005356C0" w:rsidRDefault="0064351C" w:rsidP="005356C0">
      <w:pPr>
        <w:jc w:val="center"/>
        <w:rPr>
          <w:rFonts w:ascii="Arial" w:hAnsi="Arial"/>
          <w:bCs/>
          <w:caps/>
          <w:sz w:val="32"/>
        </w:rPr>
      </w:pPr>
    </w:p>
    <w:p w14:paraId="5FAD19E6" w14:textId="77777777" w:rsidR="00525107" w:rsidRPr="005356C0" w:rsidRDefault="00525107" w:rsidP="005356C0">
      <w:pPr>
        <w:jc w:val="center"/>
        <w:rPr>
          <w:rFonts w:ascii="Arial" w:hAnsi="Arial"/>
          <w:bCs/>
          <w:caps/>
          <w:sz w:val="32"/>
        </w:rPr>
      </w:pPr>
    </w:p>
    <w:p w14:paraId="077C2046" w14:textId="5D385673" w:rsidR="00525107" w:rsidRPr="005356C0" w:rsidRDefault="00DF3EDF" w:rsidP="005356C0">
      <w:pPr>
        <w:jc w:val="center"/>
        <w:rPr>
          <w:rFonts w:ascii="Arial" w:hAnsi="Arial"/>
          <w:bCs/>
          <w:caps/>
          <w:sz w:val="32"/>
        </w:rPr>
      </w:pPr>
      <w:r w:rsidRPr="005356C0">
        <w:rPr>
          <w:rFonts w:ascii="Arial" w:hAnsi="Arial"/>
          <w:bCs/>
          <w:sz w:val="32"/>
        </w:rPr>
        <w:t xml:space="preserve">Curso </w:t>
      </w:r>
    </w:p>
    <w:p w14:paraId="662B3518" w14:textId="5F651C90" w:rsidR="00CD1D34" w:rsidRPr="005356C0" w:rsidRDefault="00DF3EDF" w:rsidP="005356C0">
      <w:pPr>
        <w:jc w:val="center"/>
        <w:rPr>
          <w:rFonts w:ascii="Arial" w:hAnsi="Arial"/>
          <w:bCs/>
          <w:caps/>
          <w:sz w:val="32"/>
        </w:rPr>
      </w:pPr>
      <w:r w:rsidRPr="005356C0">
        <w:rPr>
          <w:rFonts w:ascii="Arial" w:hAnsi="Arial"/>
          <w:bCs/>
          <w:sz w:val="32"/>
        </w:rPr>
        <w:t xml:space="preserve">Técnico em </w:t>
      </w:r>
      <w:r w:rsidR="00991F1E">
        <w:rPr>
          <w:rFonts w:ascii="Arial" w:hAnsi="Arial"/>
          <w:bCs/>
          <w:sz w:val="32"/>
        </w:rPr>
        <w:t>D</w:t>
      </w:r>
      <w:r w:rsidRPr="005356C0">
        <w:rPr>
          <w:rFonts w:ascii="Arial" w:hAnsi="Arial"/>
          <w:bCs/>
          <w:sz w:val="32"/>
        </w:rPr>
        <w:t>esenvolvimento</w:t>
      </w:r>
      <w:r w:rsidR="00991F1E">
        <w:rPr>
          <w:rFonts w:ascii="Arial" w:hAnsi="Arial"/>
          <w:bCs/>
          <w:sz w:val="32"/>
        </w:rPr>
        <w:t xml:space="preserve"> </w:t>
      </w:r>
      <w:r w:rsidRPr="005356C0">
        <w:rPr>
          <w:rFonts w:ascii="Arial" w:hAnsi="Arial"/>
          <w:bCs/>
          <w:sz w:val="32"/>
        </w:rPr>
        <w:t xml:space="preserve">de </w:t>
      </w:r>
      <w:r w:rsidR="00991F1E">
        <w:rPr>
          <w:rFonts w:ascii="Arial" w:hAnsi="Arial"/>
          <w:bCs/>
          <w:sz w:val="32"/>
        </w:rPr>
        <w:t>S</w:t>
      </w:r>
      <w:r w:rsidRPr="005356C0">
        <w:rPr>
          <w:rFonts w:ascii="Arial" w:hAnsi="Arial"/>
          <w:bCs/>
          <w:sz w:val="32"/>
        </w:rPr>
        <w:t>istemas</w:t>
      </w:r>
    </w:p>
    <w:p w14:paraId="7AC71290" w14:textId="77777777" w:rsidR="00CD1D34" w:rsidRPr="005356C0" w:rsidRDefault="00CD1D34" w:rsidP="005356C0">
      <w:pPr>
        <w:jc w:val="center"/>
        <w:rPr>
          <w:rFonts w:ascii="Arial" w:hAnsi="Arial"/>
          <w:bCs/>
          <w:caps/>
          <w:sz w:val="32"/>
        </w:rPr>
      </w:pPr>
    </w:p>
    <w:p w14:paraId="0867837A" w14:textId="77777777" w:rsidR="0064351C" w:rsidRDefault="0064351C" w:rsidP="005356C0">
      <w:pPr>
        <w:jc w:val="center"/>
        <w:rPr>
          <w:rFonts w:ascii="Arial" w:hAnsi="Arial"/>
          <w:bCs/>
          <w:caps/>
          <w:sz w:val="32"/>
        </w:rPr>
      </w:pPr>
    </w:p>
    <w:p w14:paraId="73176902" w14:textId="77777777" w:rsidR="005356C0" w:rsidRDefault="005356C0" w:rsidP="005356C0">
      <w:pPr>
        <w:jc w:val="center"/>
        <w:rPr>
          <w:rFonts w:ascii="Arial" w:hAnsi="Arial"/>
          <w:bCs/>
          <w:caps/>
          <w:sz w:val="32"/>
        </w:rPr>
      </w:pPr>
    </w:p>
    <w:p w14:paraId="651C8A3E" w14:textId="77777777" w:rsidR="005356C0" w:rsidRDefault="005356C0" w:rsidP="005356C0">
      <w:pPr>
        <w:jc w:val="center"/>
        <w:rPr>
          <w:rFonts w:ascii="Arial" w:hAnsi="Arial"/>
          <w:bCs/>
          <w:caps/>
          <w:sz w:val="32"/>
        </w:rPr>
      </w:pPr>
    </w:p>
    <w:p w14:paraId="26F34D85" w14:textId="77777777" w:rsidR="005356C0" w:rsidRPr="005356C0" w:rsidRDefault="005356C0" w:rsidP="005356C0">
      <w:pPr>
        <w:jc w:val="center"/>
        <w:rPr>
          <w:rFonts w:ascii="Arial" w:hAnsi="Arial"/>
          <w:bCs/>
          <w:caps/>
          <w:sz w:val="32"/>
        </w:rPr>
      </w:pPr>
    </w:p>
    <w:p w14:paraId="062B8C0E" w14:textId="77777777" w:rsidR="0064351C" w:rsidRPr="005356C0" w:rsidRDefault="0064351C" w:rsidP="005356C0">
      <w:pPr>
        <w:jc w:val="center"/>
        <w:rPr>
          <w:rFonts w:ascii="Arial" w:hAnsi="Arial"/>
          <w:bCs/>
          <w:caps/>
          <w:sz w:val="32"/>
        </w:rPr>
      </w:pPr>
    </w:p>
    <w:p w14:paraId="65064755" w14:textId="5BCCD036" w:rsidR="0064351C" w:rsidRPr="000027D4" w:rsidRDefault="00DF3EDF" w:rsidP="00525107">
      <w:pPr>
        <w:pStyle w:val="Ttulo"/>
        <w:rPr>
          <w:rFonts w:ascii="Arial" w:hAnsi="Arial"/>
          <w:bCs/>
          <w:i/>
          <w:sz w:val="44"/>
          <w:szCs w:val="44"/>
        </w:rPr>
      </w:pPr>
      <w:r>
        <w:rPr>
          <w:rFonts w:ascii="Arial" w:hAnsi="Arial" w:cs="Arial"/>
          <w:i/>
          <w:color w:val="3C4043"/>
          <w:spacing w:val="3"/>
          <w:sz w:val="44"/>
          <w:szCs w:val="44"/>
        </w:rPr>
        <w:t xml:space="preserve">O que é segurança cibernética </w:t>
      </w:r>
    </w:p>
    <w:p w14:paraId="3C0A9044" w14:textId="1B77E926" w:rsidR="0064351C" w:rsidRDefault="0064351C" w:rsidP="005356C0">
      <w:pPr>
        <w:jc w:val="center"/>
        <w:rPr>
          <w:rFonts w:ascii="Arial" w:hAnsi="Arial"/>
          <w:bCs/>
          <w:caps/>
          <w:sz w:val="32"/>
        </w:rPr>
      </w:pPr>
    </w:p>
    <w:p w14:paraId="77F6F674" w14:textId="77777777" w:rsidR="005356C0" w:rsidRDefault="005356C0" w:rsidP="005356C0">
      <w:pPr>
        <w:jc w:val="center"/>
        <w:rPr>
          <w:rFonts w:ascii="Arial" w:hAnsi="Arial"/>
          <w:bCs/>
          <w:caps/>
          <w:sz w:val="32"/>
        </w:rPr>
      </w:pPr>
    </w:p>
    <w:p w14:paraId="07AD50DA" w14:textId="77777777" w:rsidR="005356C0" w:rsidRDefault="005356C0" w:rsidP="005356C0">
      <w:pPr>
        <w:jc w:val="center"/>
        <w:rPr>
          <w:rFonts w:ascii="Arial" w:hAnsi="Arial"/>
          <w:bCs/>
          <w:caps/>
          <w:sz w:val="32"/>
        </w:rPr>
      </w:pPr>
    </w:p>
    <w:p w14:paraId="4B99AE4D" w14:textId="77777777" w:rsidR="005356C0" w:rsidRDefault="005356C0" w:rsidP="005356C0">
      <w:pPr>
        <w:jc w:val="center"/>
        <w:rPr>
          <w:rFonts w:ascii="Arial" w:hAnsi="Arial"/>
          <w:bCs/>
          <w:caps/>
          <w:sz w:val="32"/>
        </w:rPr>
      </w:pPr>
    </w:p>
    <w:p w14:paraId="347D9660" w14:textId="77777777" w:rsidR="005356C0" w:rsidRDefault="005356C0" w:rsidP="005356C0">
      <w:pPr>
        <w:jc w:val="center"/>
        <w:rPr>
          <w:rFonts w:ascii="Arial" w:hAnsi="Arial"/>
          <w:bCs/>
          <w:caps/>
          <w:sz w:val="32"/>
        </w:rPr>
      </w:pPr>
    </w:p>
    <w:p w14:paraId="63549BA9" w14:textId="77777777" w:rsidR="005356C0" w:rsidRPr="005356C0" w:rsidRDefault="005356C0" w:rsidP="005356C0">
      <w:pPr>
        <w:jc w:val="center"/>
        <w:rPr>
          <w:rFonts w:ascii="Arial" w:hAnsi="Arial"/>
          <w:bCs/>
          <w:caps/>
          <w:sz w:val="32"/>
        </w:rPr>
      </w:pPr>
    </w:p>
    <w:p w14:paraId="6238251A" w14:textId="77777777" w:rsidR="00D55FA2" w:rsidRPr="005356C0" w:rsidRDefault="00D55FA2" w:rsidP="005356C0">
      <w:pPr>
        <w:jc w:val="center"/>
        <w:rPr>
          <w:rFonts w:ascii="Arial" w:hAnsi="Arial"/>
          <w:bCs/>
          <w:caps/>
          <w:sz w:val="32"/>
        </w:rPr>
      </w:pPr>
    </w:p>
    <w:p w14:paraId="3F180869" w14:textId="5477AB1E" w:rsidR="00D55FA2" w:rsidRDefault="00DF3EDF" w:rsidP="005356C0">
      <w:pPr>
        <w:ind w:left="4500"/>
        <w:rPr>
          <w:rFonts w:ascii="Arial" w:hAnsi="Arial"/>
          <w:bCs/>
          <w:caps/>
          <w:sz w:val="32"/>
        </w:rPr>
      </w:pPr>
      <w:r w:rsidRPr="005356C0">
        <w:rPr>
          <w:rFonts w:ascii="Arial" w:hAnsi="Arial"/>
          <w:bCs/>
          <w:sz w:val="32"/>
        </w:rPr>
        <w:t>Nome</w:t>
      </w:r>
      <w:r>
        <w:rPr>
          <w:rFonts w:ascii="Arial" w:hAnsi="Arial"/>
          <w:bCs/>
          <w:sz w:val="32"/>
        </w:rPr>
        <w:t xml:space="preserve">: </w:t>
      </w:r>
      <w:r w:rsidR="00991F1E">
        <w:rPr>
          <w:rFonts w:ascii="Arial" w:hAnsi="Arial"/>
          <w:bCs/>
          <w:sz w:val="32"/>
        </w:rPr>
        <w:t>B</w:t>
      </w:r>
      <w:r>
        <w:rPr>
          <w:rFonts w:ascii="Arial" w:hAnsi="Arial"/>
          <w:bCs/>
          <w:sz w:val="32"/>
        </w:rPr>
        <w:t xml:space="preserve">runo </w:t>
      </w:r>
      <w:r w:rsidR="00991F1E">
        <w:rPr>
          <w:rFonts w:ascii="Arial" w:hAnsi="Arial"/>
          <w:bCs/>
          <w:sz w:val="32"/>
        </w:rPr>
        <w:t>T</w:t>
      </w:r>
      <w:r>
        <w:rPr>
          <w:rFonts w:ascii="Arial" w:hAnsi="Arial"/>
          <w:bCs/>
          <w:sz w:val="32"/>
        </w:rPr>
        <w:t>hiago</w:t>
      </w:r>
    </w:p>
    <w:p w14:paraId="1F5BEAC9" w14:textId="45414DBE" w:rsidR="008E5826" w:rsidRDefault="00DF3EDF" w:rsidP="005356C0">
      <w:pPr>
        <w:ind w:left="4500"/>
        <w:rPr>
          <w:rFonts w:ascii="Arial" w:hAnsi="Arial"/>
          <w:bCs/>
          <w:caps/>
          <w:sz w:val="32"/>
        </w:rPr>
      </w:pPr>
      <w:r>
        <w:rPr>
          <w:rFonts w:ascii="Arial" w:hAnsi="Arial"/>
          <w:bCs/>
          <w:sz w:val="32"/>
        </w:rPr>
        <w:t xml:space="preserve">Laura </w:t>
      </w:r>
      <w:r w:rsidR="00991F1E">
        <w:rPr>
          <w:rFonts w:ascii="Arial" w:hAnsi="Arial"/>
          <w:bCs/>
          <w:sz w:val="32"/>
        </w:rPr>
        <w:t>L</w:t>
      </w:r>
      <w:r>
        <w:rPr>
          <w:rFonts w:ascii="Arial" w:hAnsi="Arial"/>
          <w:bCs/>
          <w:sz w:val="32"/>
        </w:rPr>
        <w:t>opes</w:t>
      </w:r>
    </w:p>
    <w:p w14:paraId="6E1E033B" w14:textId="26A8D5DF" w:rsidR="008E5826" w:rsidRDefault="00DF3EDF" w:rsidP="005356C0">
      <w:pPr>
        <w:ind w:left="4500"/>
        <w:rPr>
          <w:rFonts w:ascii="Arial" w:hAnsi="Arial"/>
          <w:bCs/>
          <w:caps/>
          <w:sz w:val="32"/>
        </w:rPr>
      </w:pPr>
      <w:r>
        <w:rPr>
          <w:rFonts w:ascii="Arial" w:hAnsi="Arial"/>
          <w:bCs/>
          <w:sz w:val="32"/>
        </w:rPr>
        <w:t xml:space="preserve">Gustavo </w:t>
      </w:r>
      <w:r w:rsidR="00991F1E">
        <w:rPr>
          <w:rFonts w:ascii="Arial" w:hAnsi="Arial"/>
          <w:bCs/>
          <w:sz w:val="32"/>
        </w:rPr>
        <w:t>G</w:t>
      </w:r>
      <w:r>
        <w:rPr>
          <w:rFonts w:ascii="Arial" w:hAnsi="Arial"/>
          <w:bCs/>
          <w:sz w:val="32"/>
        </w:rPr>
        <w:t>arcia</w:t>
      </w:r>
    </w:p>
    <w:p w14:paraId="47B7AC2C" w14:textId="3EFF2641" w:rsidR="008E5826" w:rsidRPr="005356C0" w:rsidRDefault="00DF3EDF" w:rsidP="005356C0">
      <w:pPr>
        <w:ind w:left="4500"/>
        <w:rPr>
          <w:rFonts w:ascii="Arial" w:hAnsi="Arial"/>
          <w:bCs/>
          <w:caps/>
          <w:sz w:val="32"/>
        </w:rPr>
      </w:pPr>
      <w:r>
        <w:rPr>
          <w:rFonts w:ascii="Arial" w:hAnsi="Arial"/>
          <w:bCs/>
          <w:sz w:val="32"/>
        </w:rPr>
        <w:t xml:space="preserve">Pedro </w:t>
      </w:r>
      <w:r w:rsidR="00991F1E">
        <w:rPr>
          <w:rFonts w:ascii="Arial" w:hAnsi="Arial"/>
          <w:bCs/>
          <w:sz w:val="32"/>
        </w:rPr>
        <w:t>F</w:t>
      </w:r>
      <w:r>
        <w:rPr>
          <w:rFonts w:ascii="Arial" w:hAnsi="Arial"/>
          <w:bCs/>
          <w:sz w:val="32"/>
        </w:rPr>
        <w:t>rancisco</w:t>
      </w:r>
    </w:p>
    <w:p w14:paraId="3C31C64E" w14:textId="75B92BFD" w:rsidR="00DE4E35" w:rsidRPr="005356C0" w:rsidRDefault="00DF3EDF" w:rsidP="005356C0">
      <w:pPr>
        <w:ind w:left="4500"/>
        <w:rPr>
          <w:rFonts w:ascii="Arial" w:hAnsi="Arial"/>
          <w:bCs/>
          <w:caps/>
          <w:sz w:val="32"/>
        </w:rPr>
      </w:pPr>
      <w:r w:rsidRPr="005356C0">
        <w:rPr>
          <w:rFonts w:ascii="Arial" w:hAnsi="Arial"/>
          <w:bCs/>
          <w:sz w:val="32"/>
        </w:rPr>
        <w:t>Nome</w:t>
      </w:r>
      <w:r>
        <w:rPr>
          <w:rFonts w:ascii="Arial" w:hAnsi="Arial"/>
          <w:bCs/>
          <w:sz w:val="32"/>
        </w:rPr>
        <w:t xml:space="preserve">: </w:t>
      </w:r>
      <w:proofErr w:type="spellStart"/>
      <w:r w:rsidR="00991F1E">
        <w:rPr>
          <w:rFonts w:ascii="Arial" w:hAnsi="Arial"/>
          <w:bCs/>
          <w:sz w:val="32"/>
        </w:rPr>
        <w:t>V</w:t>
      </w:r>
      <w:r>
        <w:rPr>
          <w:rFonts w:ascii="Arial" w:hAnsi="Arial"/>
          <w:bCs/>
          <w:sz w:val="32"/>
        </w:rPr>
        <w:t>edilson</w:t>
      </w:r>
      <w:proofErr w:type="spellEnd"/>
      <w:r>
        <w:rPr>
          <w:rFonts w:ascii="Arial" w:hAnsi="Arial"/>
          <w:bCs/>
          <w:sz w:val="32"/>
        </w:rPr>
        <w:t xml:space="preserve"> </w:t>
      </w:r>
      <w:r w:rsidR="00991F1E">
        <w:rPr>
          <w:rFonts w:ascii="Arial" w:hAnsi="Arial"/>
          <w:bCs/>
          <w:sz w:val="32"/>
        </w:rPr>
        <w:t>P</w:t>
      </w:r>
      <w:r>
        <w:rPr>
          <w:rFonts w:ascii="Arial" w:hAnsi="Arial"/>
          <w:bCs/>
          <w:sz w:val="32"/>
        </w:rPr>
        <w:t xml:space="preserve">rado e </w:t>
      </w:r>
      <w:r w:rsidR="00991F1E">
        <w:rPr>
          <w:rFonts w:ascii="Arial" w:hAnsi="Arial"/>
          <w:bCs/>
          <w:sz w:val="32"/>
        </w:rPr>
        <w:t>L</w:t>
      </w:r>
      <w:r>
        <w:rPr>
          <w:rFonts w:ascii="Arial" w:hAnsi="Arial"/>
          <w:bCs/>
          <w:sz w:val="32"/>
        </w:rPr>
        <w:t xml:space="preserve">eandro </w:t>
      </w:r>
      <w:r w:rsidR="00991F1E">
        <w:rPr>
          <w:rFonts w:ascii="Arial" w:hAnsi="Arial"/>
          <w:bCs/>
          <w:sz w:val="32"/>
        </w:rPr>
        <w:t>R</w:t>
      </w:r>
      <w:r>
        <w:rPr>
          <w:rFonts w:ascii="Arial" w:hAnsi="Arial"/>
          <w:bCs/>
          <w:sz w:val="32"/>
        </w:rPr>
        <w:t>osa</w:t>
      </w:r>
    </w:p>
    <w:p w14:paraId="490C3F93" w14:textId="77777777" w:rsidR="00404187" w:rsidRPr="005356C0" w:rsidRDefault="00404187" w:rsidP="005356C0">
      <w:pPr>
        <w:jc w:val="center"/>
        <w:rPr>
          <w:rFonts w:ascii="Arial" w:hAnsi="Arial"/>
          <w:bCs/>
          <w:caps/>
          <w:sz w:val="32"/>
        </w:rPr>
      </w:pPr>
    </w:p>
    <w:p w14:paraId="2A426911" w14:textId="77777777" w:rsidR="000027D4" w:rsidRPr="005356C0" w:rsidRDefault="000027D4" w:rsidP="005356C0">
      <w:pPr>
        <w:jc w:val="center"/>
        <w:rPr>
          <w:rFonts w:ascii="Arial" w:hAnsi="Arial"/>
          <w:bCs/>
          <w:caps/>
          <w:sz w:val="32"/>
        </w:rPr>
      </w:pPr>
    </w:p>
    <w:p w14:paraId="414E39D9" w14:textId="77777777" w:rsidR="000027D4" w:rsidRDefault="000027D4" w:rsidP="005356C0">
      <w:pPr>
        <w:jc w:val="center"/>
        <w:rPr>
          <w:rFonts w:ascii="Arial" w:hAnsi="Arial"/>
          <w:bCs/>
          <w:caps/>
          <w:sz w:val="32"/>
        </w:rPr>
      </w:pPr>
    </w:p>
    <w:p w14:paraId="4420ED85" w14:textId="77777777" w:rsidR="005356C0" w:rsidRDefault="005356C0" w:rsidP="005356C0">
      <w:pPr>
        <w:jc w:val="center"/>
        <w:rPr>
          <w:rFonts w:ascii="Arial" w:hAnsi="Arial"/>
          <w:bCs/>
          <w:caps/>
          <w:sz w:val="32"/>
        </w:rPr>
      </w:pPr>
    </w:p>
    <w:p w14:paraId="2480B2DE" w14:textId="77777777" w:rsidR="005356C0" w:rsidRPr="005356C0" w:rsidRDefault="005356C0" w:rsidP="005356C0">
      <w:pPr>
        <w:jc w:val="center"/>
        <w:rPr>
          <w:rFonts w:ascii="Arial" w:hAnsi="Arial"/>
          <w:bCs/>
          <w:caps/>
          <w:sz w:val="32"/>
        </w:rPr>
      </w:pPr>
    </w:p>
    <w:p w14:paraId="41F077DC" w14:textId="77777777" w:rsidR="000027D4" w:rsidRPr="005356C0" w:rsidRDefault="000027D4" w:rsidP="005356C0">
      <w:pPr>
        <w:jc w:val="center"/>
        <w:rPr>
          <w:rFonts w:ascii="Arial" w:hAnsi="Arial"/>
          <w:bCs/>
          <w:caps/>
          <w:sz w:val="32"/>
        </w:rPr>
      </w:pPr>
    </w:p>
    <w:p w14:paraId="58EAAE7D" w14:textId="77777777" w:rsidR="000027D4" w:rsidRPr="005356C0" w:rsidRDefault="000027D4" w:rsidP="005356C0">
      <w:pPr>
        <w:jc w:val="center"/>
        <w:rPr>
          <w:rFonts w:ascii="Arial" w:hAnsi="Arial"/>
          <w:bCs/>
          <w:caps/>
          <w:sz w:val="32"/>
        </w:rPr>
      </w:pPr>
    </w:p>
    <w:p w14:paraId="21DE1D1C" w14:textId="77777777" w:rsidR="000027D4" w:rsidRPr="005356C0" w:rsidRDefault="000027D4" w:rsidP="005356C0">
      <w:pPr>
        <w:jc w:val="center"/>
        <w:rPr>
          <w:rFonts w:ascii="Arial" w:hAnsi="Arial"/>
          <w:bCs/>
          <w:caps/>
          <w:sz w:val="32"/>
        </w:rPr>
      </w:pPr>
    </w:p>
    <w:p w14:paraId="75EFB9D3" w14:textId="77777777" w:rsidR="00404187" w:rsidRPr="005356C0" w:rsidRDefault="00404187" w:rsidP="005356C0">
      <w:pPr>
        <w:jc w:val="center"/>
        <w:rPr>
          <w:rFonts w:ascii="Arial" w:hAnsi="Arial"/>
          <w:bCs/>
          <w:caps/>
          <w:sz w:val="32"/>
        </w:rPr>
      </w:pPr>
    </w:p>
    <w:p w14:paraId="08B8C22D" w14:textId="5705CF5C" w:rsidR="0064351C" w:rsidRPr="005356C0" w:rsidRDefault="00DF3EDF" w:rsidP="005356C0">
      <w:pPr>
        <w:jc w:val="center"/>
        <w:rPr>
          <w:rFonts w:ascii="Arial" w:hAnsi="Arial"/>
          <w:bCs/>
          <w:caps/>
          <w:sz w:val="32"/>
        </w:rPr>
      </w:pPr>
      <w:r w:rsidRPr="005356C0">
        <w:rPr>
          <w:rFonts w:ascii="Arial" w:hAnsi="Arial"/>
          <w:bCs/>
          <w:sz w:val="32"/>
        </w:rPr>
        <w:t>Sorocaba</w:t>
      </w:r>
    </w:p>
    <w:p w14:paraId="22A4EBF9" w14:textId="78F37C01" w:rsidR="008E5826" w:rsidRDefault="00DF3EDF" w:rsidP="005356C0">
      <w:pPr>
        <w:jc w:val="center"/>
        <w:rPr>
          <w:rFonts w:ascii="Arial" w:hAnsi="Arial"/>
          <w:bCs/>
          <w:caps/>
          <w:sz w:val="32"/>
        </w:rPr>
      </w:pPr>
      <w:r w:rsidRPr="005356C0">
        <w:rPr>
          <w:rFonts w:ascii="Arial" w:hAnsi="Arial"/>
          <w:bCs/>
          <w:sz w:val="32"/>
        </w:rPr>
        <w:t>Abril – 2024</w:t>
      </w:r>
    </w:p>
    <w:p w14:paraId="35A63B85" w14:textId="77777777" w:rsidR="008E5826" w:rsidRDefault="008E5826" w:rsidP="005356C0">
      <w:pPr>
        <w:jc w:val="center"/>
        <w:rPr>
          <w:rFonts w:ascii="Arial" w:hAnsi="Arial"/>
          <w:bCs/>
          <w:caps/>
          <w:sz w:val="32"/>
        </w:rPr>
      </w:pPr>
    </w:p>
    <w:p w14:paraId="2F6BC5FA" w14:textId="77777777" w:rsidR="008E5826" w:rsidRDefault="008E5826" w:rsidP="005356C0">
      <w:pPr>
        <w:jc w:val="center"/>
        <w:rPr>
          <w:rFonts w:ascii="Arial" w:hAnsi="Arial"/>
          <w:bCs/>
          <w:caps/>
          <w:sz w:val="32"/>
        </w:rPr>
      </w:pPr>
    </w:p>
    <w:p w14:paraId="36E6B569" w14:textId="77777777" w:rsidR="008E5826" w:rsidRDefault="008E5826" w:rsidP="005356C0">
      <w:pPr>
        <w:jc w:val="center"/>
        <w:rPr>
          <w:rFonts w:ascii="Arial" w:hAnsi="Arial"/>
          <w:bCs/>
          <w:caps/>
          <w:sz w:val="32"/>
        </w:rPr>
      </w:pPr>
    </w:p>
    <w:p w14:paraId="2A5E4B68" w14:textId="77777777" w:rsidR="008E5826" w:rsidRDefault="008E5826" w:rsidP="005356C0">
      <w:pPr>
        <w:jc w:val="center"/>
        <w:rPr>
          <w:rFonts w:ascii="Arial" w:hAnsi="Arial"/>
          <w:bCs/>
          <w:caps/>
          <w:sz w:val="32"/>
        </w:rPr>
      </w:pPr>
    </w:p>
    <w:p w14:paraId="7E0B389A" w14:textId="77777777" w:rsidR="008E5826" w:rsidRDefault="008E5826" w:rsidP="005356C0">
      <w:pPr>
        <w:jc w:val="center"/>
        <w:rPr>
          <w:rFonts w:ascii="Arial" w:hAnsi="Arial"/>
          <w:bCs/>
          <w:caps/>
          <w:sz w:val="32"/>
        </w:rPr>
      </w:pPr>
    </w:p>
    <w:p w14:paraId="58278CBE" w14:textId="402062B8" w:rsidR="008E5826" w:rsidRDefault="00DF3EDF">
      <w:pPr>
        <w:rPr>
          <w:rFonts w:ascii="Arial" w:hAnsi="Arial"/>
          <w:bCs/>
          <w:caps/>
          <w:sz w:val="32"/>
        </w:rPr>
      </w:pPr>
      <w:r>
        <w:rPr>
          <w:rFonts w:ascii="Arial" w:hAnsi="Arial"/>
          <w:bCs/>
          <w:sz w:val="32"/>
        </w:rPr>
        <w:br w:type="page"/>
      </w:r>
    </w:p>
    <w:p w14:paraId="3E77B201" w14:textId="20A77207" w:rsidR="008E5826" w:rsidRPr="0054647C" w:rsidRDefault="00DF3EDF" w:rsidP="005356C0">
      <w:pPr>
        <w:jc w:val="center"/>
        <w:rPr>
          <w:rFonts w:ascii="Arial" w:hAnsi="Arial"/>
          <w:bCs/>
          <w:caps/>
          <w:sz w:val="28"/>
          <w:szCs w:val="28"/>
        </w:rPr>
      </w:pPr>
      <w:r w:rsidRPr="0054647C">
        <w:rPr>
          <w:rFonts w:ascii="Arial" w:hAnsi="Arial"/>
          <w:bCs/>
          <w:sz w:val="28"/>
          <w:szCs w:val="28"/>
        </w:rPr>
        <w:lastRenderedPageBreak/>
        <w:t>Introdução</w:t>
      </w:r>
    </w:p>
    <w:p w14:paraId="50FA3A24" w14:textId="77777777" w:rsidR="0054647C" w:rsidRDefault="0054647C" w:rsidP="005356C0">
      <w:pPr>
        <w:jc w:val="center"/>
        <w:rPr>
          <w:rFonts w:ascii="Arial" w:hAnsi="Arial"/>
          <w:bCs/>
          <w:caps/>
          <w:sz w:val="32"/>
        </w:rPr>
      </w:pPr>
    </w:p>
    <w:p w14:paraId="3BC72AA2" w14:textId="77777777" w:rsidR="0054647C" w:rsidRDefault="0054647C" w:rsidP="005356C0">
      <w:pPr>
        <w:jc w:val="center"/>
        <w:rPr>
          <w:rFonts w:ascii="Arial" w:hAnsi="Arial"/>
          <w:bCs/>
          <w:caps/>
          <w:sz w:val="32"/>
        </w:rPr>
      </w:pPr>
    </w:p>
    <w:p w14:paraId="10C9F2C0" w14:textId="08AC8D3B" w:rsidR="00DF3EDF" w:rsidRDefault="00DF3EDF" w:rsidP="005356C0">
      <w:pPr>
        <w:jc w:val="center"/>
        <w:rPr>
          <w:rFonts w:ascii="Arial" w:hAnsi="Arial"/>
          <w:bCs/>
        </w:rPr>
      </w:pPr>
      <w:r w:rsidRPr="00DF3EDF">
        <w:rPr>
          <w:rFonts w:ascii="Arial" w:hAnsi="Arial"/>
          <w:bCs/>
        </w:rPr>
        <w:t>A segurança cibernética tem a responsabilidade de proteger computadores redes e etc.</w:t>
      </w:r>
      <w:r>
        <w:rPr>
          <w:rFonts w:ascii="Arial" w:hAnsi="Arial"/>
          <w:bCs/>
        </w:rPr>
        <w:t xml:space="preserve"> Ela serve também para proteção de dados que é utilizada para conquistar a confiança do cliente </w:t>
      </w:r>
    </w:p>
    <w:p w14:paraId="32FDE8D4" w14:textId="758EF727" w:rsidR="00D55879" w:rsidRPr="00DF3EDF" w:rsidRDefault="00DF3EDF" w:rsidP="005356C0">
      <w:pPr>
        <w:jc w:val="center"/>
        <w:rPr>
          <w:rFonts w:ascii="Arial" w:hAnsi="Arial"/>
          <w:bCs/>
          <w:caps/>
        </w:rPr>
      </w:pPr>
      <w:r w:rsidRPr="00DF3EDF">
        <w:rPr>
          <w:rFonts w:ascii="Arial" w:hAnsi="Arial"/>
          <w:bCs/>
        </w:rPr>
        <w:br w:type="page"/>
      </w:r>
    </w:p>
    <w:p w14:paraId="669109AA" w14:textId="605FDDB5" w:rsidR="00DF3EDF" w:rsidRDefault="00DF3EDF" w:rsidP="00DF3EDF">
      <w:pPr>
        <w:pStyle w:val="PargrafodaLista"/>
        <w:numPr>
          <w:ilvl w:val="0"/>
          <w:numId w:val="17"/>
        </w:numPr>
        <w:spacing w:after="120"/>
        <w:rPr>
          <w:rFonts w:ascii="Arial" w:hAnsi="Arial" w:cs="Arial"/>
          <w:sz w:val="28"/>
          <w:szCs w:val="28"/>
        </w:rPr>
      </w:pPr>
      <w:r>
        <w:rPr>
          <w:rFonts w:ascii="Arial" w:hAnsi="Arial" w:cs="Arial"/>
          <w:sz w:val="28"/>
          <w:szCs w:val="28"/>
        </w:rPr>
        <w:lastRenderedPageBreak/>
        <w:t xml:space="preserve">Conceito de </w:t>
      </w:r>
      <w:r w:rsidR="009B2EF1">
        <w:rPr>
          <w:rFonts w:ascii="Arial" w:hAnsi="Arial" w:cs="Arial"/>
          <w:sz w:val="28"/>
          <w:szCs w:val="28"/>
        </w:rPr>
        <w:t>S</w:t>
      </w:r>
      <w:r>
        <w:rPr>
          <w:rFonts w:ascii="Arial" w:hAnsi="Arial" w:cs="Arial"/>
          <w:sz w:val="28"/>
          <w:szCs w:val="28"/>
        </w:rPr>
        <w:t xml:space="preserve">egurança </w:t>
      </w:r>
      <w:r w:rsidR="00172D1E">
        <w:rPr>
          <w:rFonts w:ascii="Arial" w:hAnsi="Arial" w:cs="Arial"/>
          <w:sz w:val="28"/>
          <w:szCs w:val="28"/>
        </w:rPr>
        <w:t>C</w:t>
      </w:r>
      <w:r>
        <w:rPr>
          <w:rFonts w:ascii="Arial" w:hAnsi="Arial" w:cs="Arial"/>
          <w:sz w:val="28"/>
          <w:szCs w:val="28"/>
        </w:rPr>
        <w:t>ibernética</w:t>
      </w:r>
    </w:p>
    <w:p w14:paraId="449DB36A" w14:textId="77777777" w:rsidR="002E650F" w:rsidRDefault="002E650F" w:rsidP="002E650F">
      <w:pPr>
        <w:pStyle w:val="PargrafodaLista"/>
        <w:spacing w:after="120"/>
        <w:ind w:left="1080"/>
        <w:rPr>
          <w:rFonts w:ascii="Arial" w:hAnsi="Arial" w:cs="Arial"/>
          <w:sz w:val="28"/>
          <w:szCs w:val="28"/>
        </w:rPr>
      </w:pPr>
    </w:p>
    <w:p w14:paraId="419996CF" w14:textId="7CD31625" w:rsidR="002E650F" w:rsidRDefault="00DF3EDF" w:rsidP="00DF3EDF">
      <w:pPr>
        <w:pStyle w:val="PargrafodaLista"/>
        <w:spacing w:after="120"/>
        <w:ind w:left="1080"/>
        <w:rPr>
          <w:rFonts w:ascii="Arial" w:hAnsi="Arial" w:cs="Arial"/>
        </w:rPr>
      </w:pPr>
      <w:r w:rsidRPr="002E650F">
        <w:rPr>
          <w:rFonts w:ascii="Arial" w:hAnsi="Arial" w:cs="Arial"/>
        </w:rPr>
        <w:t>Segurança cibernética é a forma de proteger seus sistemas como</w:t>
      </w:r>
      <w:r w:rsidR="002E650F" w:rsidRPr="002E650F">
        <w:rPr>
          <w:rFonts w:ascii="Arial" w:hAnsi="Arial" w:cs="Arial"/>
        </w:rPr>
        <w:t xml:space="preserve"> exemplo computadores e redes de possíveis ameaças digitais.</w:t>
      </w:r>
      <w:r w:rsidR="002E650F">
        <w:rPr>
          <w:rFonts w:ascii="Arial" w:hAnsi="Arial" w:cs="Arial"/>
        </w:rPr>
        <w:t xml:space="preserve"> Esses ataques buscam invadir, alterar e danificar os dados confidenciais de determinado usuário.</w:t>
      </w:r>
    </w:p>
    <w:p w14:paraId="49057A48" w14:textId="72310B46" w:rsidR="002E650F" w:rsidRDefault="002E650F" w:rsidP="00DF3EDF">
      <w:pPr>
        <w:pStyle w:val="PargrafodaLista"/>
        <w:spacing w:after="120"/>
        <w:ind w:left="1080"/>
        <w:rPr>
          <w:rFonts w:ascii="Arial" w:hAnsi="Arial" w:cs="Arial"/>
        </w:rPr>
      </w:pPr>
    </w:p>
    <w:p w14:paraId="5E8A6494" w14:textId="7E416E2F" w:rsidR="002E650F" w:rsidRDefault="002E650F" w:rsidP="00DF3EDF">
      <w:pPr>
        <w:pStyle w:val="PargrafodaLista"/>
        <w:spacing w:after="120"/>
        <w:ind w:left="1080"/>
        <w:rPr>
          <w:rFonts w:ascii="Arial" w:hAnsi="Arial" w:cs="Arial"/>
        </w:rPr>
      </w:pPr>
    </w:p>
    <w:p w14:paraId="2F2CFAE9" w14:textId="12D34003" w:rsidR="002E650F" w:rsidRPr="00172D1E" w:rsidRDefault="002E650F" w:rsidP="002E650F">
      <w:pPr>
        <w:pStyle w:val="PargrafodaLista"/>
        <w:numPr>
          <w:ilvl w:val="0"/>
          <w:numId w:val="17"/>
        </w:numPr>
        <w:spacing w:after="120"/>
        <w:rPr>
          <w:rFonts w:ascii="Arial" w:hAnsi="Arial" w:cs="Arial"/>
          <w:sz w:val="28"/>
          <w:szCs w:val="28"/>
        </w:rPr>
      </w:pPr>
      <w:r w:rsidRPr="00172D1E">
        <w:rPr>
          <w:rFonts w:ascii="Arial" w:hAnsi="Arial" w:cs="Arial"/>
          <w:sz w:val="28"/>
          <w:szCs w:val="28"/>
        </w:rPr>
        <w:t xml:space="preserve">Qual a </w:t>
      </w:r>
      <w:r w:rsidR="009B2EF1">
        <w:rPr>
          <w:rFonts w:ascii="Arial" w:hAnsi="Arial" w:cs="Arial"/>
          <w:sz w:val="28"/>
          <w:szCs w:val="28"/>
        </w:rPr>
        <w:t>I</w:t>
      </w:r>
      <w:r w:rsidRPr="00172D1E">
        <w:rPr>
          <w:rFonts w:ascii="Arial" w:hAnsi="Arial" w:cs="Arial"/>
          <w:sz w:val="28"/>
          <w:szCs w:val="28"/>
        </w:rPr>
        <w:t xml:space="preserve">mportância da </w:t>
      </w:r>
      <w:r w:rsidR="009B2EF1">
        <w:rPr>
          <w:rFonts w:ascii="Arial" w:hAnsi="Arial" w:cs="Arial"/>
          <w:sz w:val="28"/>
          <w:szCs w:val="28"/>
        </w:rPr>
        <w:t>S</w:t>
      </w:r>
      <w:r w:rsidRPr="00172D1E">
        <w:rPr>
          <w:rFonts w:ascii="Arial" w:hAnsi="Arial" w:cs="Arial"/>
          <w:sz w:val="28"/>
          <w:szCs w:val="28"/>
        </w:rPr>
        <w:t xml:space="preserve">egurança </w:t>
      </w:r>
      <w:r w:rsidR="009B2EF1">
        <w:rPr>
          <w:rFonts w:ascii="Arial" w:hAnsi="Arial" w:cs="Arial"/>
          <w:sz w:val="28"/>
          <w:szCs w:val="28"/>
        </w:rPr>
        <w:t>C</w:t>
      </w:r>
      <w:r w:rsidRPr="00172D1E">
        <w:rPr>
          <w:rFonts w:ascii="Arial" w:hAnsi="Arial" w:cs="Arial"/>
          <w:sz w:val="28"/>
          <w:szCs w:val="28"/>
        </w:rPr>
        <w:t>ibernética?</w:t>
      </w:r>
    </w:p>
    <w:p w14:paraId="4E86A21F" w14:textId="0592FB7D" w:rsidR="002E650F" w:rsidRPr="00172D1E" w:rsidRDefault="002E650F" w:rsidP="00DF3EDF">
      <w:pPr>
        <w:pStyle w:val="PargrafodaLista"/>
        <w:spacing w:after="120"/>
        <w:ind w:left="1080"/>
        <w:rPr>
          <w:rFonts w:ascii="Arial" w:hAnsi="Arial" w:cs="Arial"/>
          <w:sz w:val="28"/>
          <w:szCs w:val="28"/>
        </w:rPr>
      </w:pPr>
    </w:p>
    <w:p w14:paraId="72C695CA" w14:textId="6A9011D1" w:rsidR="002E650F" w:rsidRDefault="002E650F" w:rsidP="00DF3EDF">
      <w:pPr>
        <w:pStyle w:val="PargrafodaLista"/>
        <w:spacing w:after="120"/>
        <w:ind w:left="1080"/>
        <w:rPr>
          <w:rFonts w:ascii="Arial" w:hAnsi="Arial" w:cs="Arial"/>
        </w:rPr>
      </w:pPr>
      <w:r>
        <w:rPr>
          <w:rFonts w:ascii="Arial" w:hAnsi="Arial" w:cs="Arial"/>
        </w:rPr>
        <w:t>A segurança cibernética ela é muito importante porque são implementadas com o objetivo de minimizar os danos de um</w:t>
      </w:r>
      <w:r w:rsidR="00172D1E">
        <w:rPr>
          <w:rFonts w:ascii="Arial" w:hAnsi="Arial" w:cs="Arial"/>
        </w:rPr>
        <w:t>a invasão ou outras ações maliciosas</w:t>
      </w:r>
      <w:r>
        <w:rPr>
          <w:rFonts w:ascii="Arial" w:hAnsi="Arial" w:cs="Arial"/>
        </w:rPr>
        <w:t>, assim com a empresa utilizando este método consegue não afetar sua reputação e o cliente vai manter a confiança na empresa</w:t>
      </w:r>
    </w:p>
    <w:p w14:paraId="57B790DD" w14:textId="383D58D6" w:rsidR="002E650F" w:rsidRDefault="002E650F" w:rsidP="00DF3EDF">
      <w:pPr>
        <w:pStyle w:val="PargrafodaLista"/>
        <w:spacing w:after="120"/>
        <w:ind w:left="1080"/>
        <w:rPr>
          <w:rFonts w:ascii="Arial" w:hAnsi="Arial" w:cs="Arial"/>
        </w:rPr>
      </w:pPr>
    </w:p>
    <w:p w14:paraId="2485C876" w14:textId="3513B9B7" w:rsidR="002E650F" w:rsidRDefault="00172D1E" w:rsidP="002E650F">
      <w:pPr>
        <w:pStyle w:val="PargrafodaLista"/>
        <w:numPr>
          <w:ilvl w:val="0"/>
          <w:numId w:val="17"/>
        </w:numPr>
        <w:spacing w:after="120"/>
        <w:rPr>
          <w:rFonts w:ascii="Arial" w:hAnsi="Arial" w:cs="Arial"/>
          <w:sz w:val="28"/>
          <w:szCs w:val="28"/>
        </w:rPr>
      </w:pPr>
      <w:r w:rsidRPr="00172D1E">
        <w:rPr>
          <w:rFonts w:ascii="Arial" w:hAnsi="Arial" w:cs="Arial"/>
          <w:sz w:val="28"/>
          <w:szCs w:val="28"/>
        </w:rPr>
        <w:t xml:space="preserve">História da Segurança </w:t>
      </w:r>
      <w:r>
        <w:rPr>
          <w:rFonts w:ascii="Arial" w:hAnsi="Arial" w:cs="Arial"/>
          <w:sz w:val="28"/>
          <w:szCs w:val="28"/>
        </w:rPr>
        <w:t>C</w:t>
      </w:r>
      <w:r w:rsidRPr="00172D1E">
        <w:rPr>
          <w:rFonts w:ascii="Arial" w:hAnsi="Arial" w:cs="Arial"/>
          <w:sz w:val="28"/>
          <w:szCs w:val="28"/>
        </w:rPr>
        <w:t>ibernética</w:t>
      </w:r>
    </w:p>
    <w:p w14:paraId="50C8740D" w14:textId="77777777" w:rsidR="00000C0D" w:rsidRDefault="00000C0D" w:rsidP="00000C0D">
      <w:pPr>
        <w:pStyle w:val="PargrafodaLista"/>
        <w:spacing w:after="120"/>
        <w:ind w:left="1211"/>
        <w:rPr>
          <w:rFonts w:ascii="Arial" w:hAnsi="Arial" w:cs="Arial"/>
          <w:sz w:val="28"/>
          <w:szCs w:val="28"/>
        </w:rPr>
      </w:pPr>
    </w:p>
    <w:p w14:paraId="298CD244" w14:textId="3F24FA7F" w:rsidR="007C14BC" w:rsidRPr="00000C0D" w:rsidRDefault="00172D1E" w:rsidP="007C14BC">
      <w:pPr>
        <w:pStyle w:val="PargrafodaLista"/>
        <w:spacing w:after="120"/>
        <w:ind w:left="1211"/>
        <w:rPr>
          <w:rFonts w:ascii="Arial" w:hAnsi="Arial" w:cs="Arial"/>
        </w:rPr>
      </w:pPr>
      <w:r w:rsidRPr="00000C0D">
        <w:rPr>
          <w:rFonts w:ascii="Arial" w:hAnsi="Arial" w:cs="Arial"/>
        </w:rPr>
        <w:t>Embora em 1950 surgia os computadores e modens</w:t>
      </w:r>
      <w:r w:rsidR="00000C0D">
        <w:rPr>
          <w:rFonts w:ascii="Arial" w:hAnsi="Arial" w:cs="Arial"/>
        </w:rPr>
        <w:t xml:space="preserve">, </w:t>
      </w:r>
      <w:r w:rsidRPr="00000C0D">
        <w:rPr>
          <w:rFonts w:ascii="Arial" w:hAnsi="Arial" w:cs="Arial"/>
        </w:rPr>
        <w:t>foi só em 196</w:t>
      </w:r>
      <w:r w:rsidR="007C14BC" w:rsidRPr="00000C0D">
        <w:rPr>
          <w:rFonts w:ascii="Arial" w:hAnsi="Arial" w:cs="Arial"/>
        </w:rPr>
        <w:t>7</w:t>
      </w:r>
      <w:r w:rsidRPr="00000C0D">
        <w:rPr>
          <w:rFonts w:ascii="Arial" w:hAnsi="Arial" w:cs="Arial"/>
        </w:rPr>
        <w:t xml:space="preserve"> que começaram a se preocupar com esse tema </w:t>
      </w:r>
      <w:r w:rsidR="007C14BC" w:rsidRPr="00000C0D">
        <w:rPr>
          <w:rFonts w:ascii="Arial" w:hAnsi="Arial" w:cs="Arial"/>
        </w:rPr>
        <w:t>porque a empresa IBM (</w:t>
      </w:r>
      <w:proofErr w:type="spellStart"/>
      <w:r w:rsidR="007C14BC" w:rsidRPr="00000C0D">
        <w:rPr>
          <w:rFonts w:ascii="Arial" w:hAnsi="Arial" w:cs="Arial"/>
        </w:rPr>
        <w:t>International</w:t>
      </w:r>
      <w:proofErr w:type="spellEnd"/>
      <w:r w:rsidR="007C14BC" w:rsidRPr="00000C0D">
        <w:rPr>
          <w:rFonts w:ascii="Arial" w:hAnsi="Arial" w:cs="Arial"/>
        </w:rPr>
        <w:t xml:space="preserve"> Business </w:t>
      </w:r>
      <w:proofErr w:type="spellStart"/>
      <w:r w:rsidR="007C14BC" w:rsidRPr="00000C0D">
        <w:rPr>
          <w:rFonts w:ascii="Arial" w:hAnsi="Arial" w:cs="Arial"/>
        </w:rPr>
        <w:t>Machine</w:t>
      </w:r>
      <w:proofErr w:type="spellEnd"/>
      <w:r w:rsidR="007C14BC" w:rsidRPr="00000C0D">
        <w:rPr>
          <w:rFonts w:ascii="Arial" w:hAnsi="Arial" w:cs="Arial"/>
        </w:rPr>
        <w:t xml:space="preserve"> Corporation) chamou diversos estudantes para testarem os computadores da empresa </w:t>
      </w:r>
      <w:r w:rsidR="00000C0D">
        <w:rPr>
          <w:rFonts w:ascii="Arial" w:hAnsi="Arial" w:cs="Arial"/>
        </w:rPr>
        <w:t xml:space="preserve">e </w:t>
      </w:r>
      <w:r w:rsidR="007C14BC" w:rsidRPr="00000C0D">
        <w:rPr>
          <w:rFonts w:ascii="Arial" w:hAnsi="Arial" w:cs="Arial"/>
        </w:rPr>
        <w:t>perceberam que esses estudantes estavam cada vez mais aprofundados nessa tecnologia</w:t>
      </w:r>
      <w:r w:rsidR="00000C0D">
        <w:rPr>
          <w:rFonts w:ascii="Arial" w:hAnsi="Arial" w:cs="Arial"/>
        </w:rPr>
        <w:t>, com isso</w:t>
      </w:r>
      <w:r w:rsidR="007C14BC" w:rsidRPr="00000C0D">
        <w:rPr>
          <w:rFonts w:ascii="Arial" w:hAnsi="Arial" w:cs="Arial"/>
        </w:rPr>
        <w:t xml:space="preserve"> conseguindo acessar dados privados da empresa.</w:t>
      </w:r>
    </w:p>
    <w:p w14:paraId="067C10FF" w14:textId="3A1F9684" w:rsidR="007C14BC" w:rsidRDefault="00000C0D" w:rsidP="007C14BC">
      <w:pPr>
        <w:pStyle w:val="PargrafodaLista"/>
        <w:spacing w:after="120"/>
        <w:ind w:left="1211"/>
        <w:rPr>
          <w:rFonts w:ascii="Arial" w:hAnsi="Arial" w:cs="Arial"/>
        </w:rPr>
      </w:pPr>
      <w:r>
        <w:rPr>
          <w:rFonts w:ascii="Arial" w:hAnsi="Arial" w:cs="Arial"/>
        </w:rPr>
        <w:t>Mas este não havia sido</w:t>
      </w:r>
      <w:r w:rsidR="007C14BC" w:rsidRPr="00000C0D">
        <w:rPr>
          <w:rFonts w:ascii="Arial" w:hAnsi="Arial" w:cs="Arial"/>
        </w:rPr>
        <w:t xml:space="preserve"> o verdadeiro nascimento da segurança cibernética</w:t>
      </w:r>
      <w:r>
        <w:rPr>
          <w:rFonts w:ascii="Arial" w:hAnsi="Arial" w:cs="Arial"/>
        </w:rPr>
        <w:t xml:space="preserve">, pois só </w:t>
      </w:r>
      <w:r w:rsidR="007C14BC" w:rsidRPr="00000C0D">
        <w:rPr>
          <w:rFonts w:ascii="Arial" w:hAnsi="Arial" w:cs="Arial"/>
        </w:rPr>
        <w:t xml:space="preserve">ocorreu em meados de 1970 com a ARPA desenvolvendo junto com a Força Aérea dos Estados Unidos protocolos de segurança para o sistema operacional </w:t>
      </w:r>
      <w:proofErr w:type="spellStart"/>
      <w:r w:rsidR="007C14BC" w:rsidRPr="00000C0D">
        <w:rPr>
          <w:rFonts w:ascii="Arial" w:hAnsi="Arial" w:cs="Arial"/>
        </w:rPr>
        <w:t>Honeywell</w:t>
      </w:r>
      <w:proofErr w:type="spellEnd"/>
      <w:r w:rsidR="007C14BC" w:rsidRPr="00000C0D">
        <w:rPr>
          <w:rFonts w:ascii="Arial" w:hAnsi="Arial" w:cs="Arial"/>
        </w:rPr>
        <w:t xml:space="preserve"> </w:t>
      </w:r>
      <w:proofErr w:type="spellStart"/>
      <w:r w:rsidR="007C14BC" w:rsidRPr="00000C0D">
        <w:rPr>
          <w:rFonts w:ascii="Arial" w:hAnsi="Arial" w:cs="Arial"/>
        </w:rPr>
        <w:t>Multics</w:t>
      </w:r>
      <w:proofErr w:type="spellEnd"/>
      <w:r w:rsidR="007C14BC" w:rsidRPr="00000C0D">
        <w:rPr>
          <w:rFonts w:ascii="Arial" w:hAnsi="Arial" w:cs="Arial"/>
        </w:rPr>
        <w:t xml:space="preserve">. </w:t>
      </w:r>
      <w:r>
        <w:rPr>
          <w:rFonts w:ascii="Arial" w:hAnsi="Arial" w:cs="Arial"/>
        </w:rPr>
        <w:t>Porém foi na década de 1980</w:t>
      </w:r>
      <w:r w:rsidR="007C14BC" w:rsidRPr="00000C0D">
        <w:rPr>
          <w:rFonts w:ascii="Arial" w:hAnsi="Arial" w:cs="Arial"/>
        </w:rPr>
        <w:t xml:space="preserve"> com </w:t>
      </w:r>
      <w:r>
        <w:rPr>
          <w:rFonts w:ascii="Arial" w:hAnsi="Arial" w:cs="Arial"/>
        </w:rPr>
        <w:t>o conflito tenso</w:t>
      </w:r>
      <w:r w:rsidR="007C14BC" w:rsidRPr="00000C0D">
        <w:rPr>
          <w:rFonts w:ascii="Arial" w:hAnsi="Arial" w:cs="Arial"/>
        </w:rPr>
        <w:t xml:space="preserve"> entre os EUA e a </w:t>
      </w:r>
      <w:proofErr w:type="gramStart"/>
      <w:r w:rsidR="007C14BC" w:rsidRPr="00000C0D">
        <w:rPr>
          <w:rFonts w:ascii="Arial" w:hAnsi="Arial" w:cs="Arial"/>
        </w:rPr>
        <w:t>URSS(</w:t>
      </w:r>
      <w:proofErr w:type="gramEnd"/>
      <w:r w:rsidR="007C14BC" w:rsidRPr="00000C0D">
        <w:rPr>
          <w:rFonts w:ascii="Arial" w:hAnsi="Arial" w:cs="Arial"/>
        </w:rPr>
        <w:t>União das Republicas Socialistas Sovi</w:t>
      </w:r>
      <w:r w:rsidRPr="00000C0D">
        <w:rPr>
          <w:rFonts w:ascii="Arial" w:hAnsi="Arial" w:cs="Arial"/>
        </w:rPr>
        <w:t>é</w:t>
      </w:r>
      <w:r w:rsidR="007C14BC" w:rsidRPr="00000C0D">
        <w:rPr>
          <w:rFonts w:ascii="Arial" w:hAnsi="Arial" w:cs="Arial"/>
        </w:rPr>
        <w:t>ticas)</w:t>
      </w:r>
      <w:r>
        <w:rPr>
          <w:rFonts w:ascii="Arial" w:hAnsi="Arial" w:cs="Arial"/>
        </w:rPr>
        <w:t xml:space="preserve"> que</w:t>
      </w:r>
      <w:r w:rsidR="007C14BC" w:rsidRPr="00000C0D">
        <w:rPr>
          <w:rFonts w:ascii="Arial" w:hAnsi="Arial" w:cs="Arial"/>
        </w:rPr>
        <w:t xml:space="preserve"> foi a causa d</w:t>
      </w:r>
      <w:r>
        <w:rPr>
          <w:rFonts w:ascii="Arial" w:hAnsi="Arial" w:cs="Arial"/>
        </w:rPr>
        <w:t>e um</w:t>
      </w:r>
      <w:r w:rsidR="007C14BC" w:rsidRPr="00000C0D">
        <w:rPr>
          <w:rFonts w:ascii="Arial" w:hAnsi="Arial" w:cs="Arial"/>
        </w:rPr>
        <w:t xml:space="preserve"> aprimoramento</w:t>
      </w:r>
      <w:r>
        <w:rPr>
          <w:rFonts w:ascii="Arial" w:hAnsi="Arial" w:cs="Arial"/>
        </w:rPr>
        <w:t xml:space="preserve"> na segurança cibernética visando</w:t>
      </w:r>
      <w:r w:rsidR="007C14BC" w:rsidRPr="00000C0D">
        <w:rPr>
          <w:rFonts w:ascii="Arial" w:hAnsi="Arial" w:cs="Arial"/>
        </w:rPr>
        <w:t xml:space="preserve"> </w:t>
      </w:r>
      <w:r>
        <w:rPr>
          <w:rFonts w:ascii="Arial" w:hAnsi="Arial" w:cs="Arial"/>
        </w:rPr>
        <w:t>combater</w:t>
      </w:r>
      <w:r w:rsidR="007C14BC" w:rsidRPr="00000C0D">
        <w:rPr>
          <w:rFonts w:ascii="Arial" w:hAnsi="Arial" w:cs="Arial"/>
        </w:rPr>
        <w:t xml:space="preserve"> a espionagem </w:t>
      </w:r>
      <w:r w:rsidRPr="00000C0D">
        <w:rPr>
          <w:rFonts w:ascii="Arial" w:hAnsi="Arial" w:cs="Arial"/>
        </w:rPr>
        <w:t>digital.</w:t>
      </w:r>
    </w:p>
    <w:p w14:paraId="68DE1899" w14:textId="2B628CD6" w:rsidR="00000C0D" w:rsidRDefault="00000C0D" w:rsidP="007C14BC">
      <w:pPr>
        <w:pStyle w:val="PargrafodaLista"/>
        <w:spacing w:after="120"/>
        <w:ind w:left="1211"/>
        <w:rPr>
          <w:rFonts w:ascii="Arial" w:hAnsi="Arial" w:cs="Arial"/>
        </w:rPr>
      </w:pPr>
    </w:p>
    <w:p w14:paraId="07062D02" w14:textId="34488F0E" w:rsidR="00000C0D" w:rsidRDefault="00000C0D" w:rsidP="00000C0D">
      <w:pPr>
        <w:pStyle w:val="PargrafodaLista"/>
        <w:numPr>
          <w:ilvl w:val="0"/>
          <w:numId w:val="17"/>
        </w:numPr>
        <w:spacing w:after="120"/>
        <w:rPr>
          <w:rFonts w:ascii="Arial" w:hAnsi="Arial" w:cs="Arial"/>
          <w:sz w:val="28"/>
          <w:szCs w:val="28"/>
        </w:rPr>
      </w:pPr>
      <w:proofErr w:type="gramStart"/>
      <w:r>
        <w:rPr>
          <w:rFonts w:ascii="Arial" w:hAnsi="Arial" w:cs="Arial"/>
          <w:sz w:val="28"/>
          <w:szCs w:val="28"/>
        </w:rPr>
        <w:t>Como Funcion</w:t>
      </w:r>
      <w:r w:rsidR="00994AD7">
        <w:rPr>
          <w:rFonts w:ascii="Arial" w:hAnsi="Arial" w:cs="Arial"/>
          <w:sz w:val="28"/>
          <w:szCs w:val="28"/>
        </w:rPr>
        <w:t>a</w:t>
      </w:r>
      <w:proofErr w:type="gramEnd"/>
    </w:p>
    <w:p w14:paraId="67F4CC66" w14:textId="77777777" w:rsidR="00994AD7" w:rsidRDefault="00994AD7" w:rsidP="00994AD7">
      <w:pPr>
        <w:pStyle w:val="PargrafodaLista"/>
        <w:spacing w:after="120"/>
        <w:ind w:left="1211"/>
        <w:rPr>
          <w:rFonts w:ascii="Arial" w:hAnsi="Arial" w:cs="Arial"/>
          <w:sz w:val="28"/>
          <w:szCs w:val="28"/>
        </w:rPr>
      </w:pPr>
    </w:p>
    <w:p w14:paraId="05A0B1B5" w14:textId="0D937B5C" w:rsidR="00000C0D" w:rsidRDefault="00994AD7" w:rsidP="00000C0D">
      <w:pPr>
        <w:pStyle w:val="PargrafodaLista"/>
        <w:spacing w:after="120"/>
        <w:ind w:left="1211"/>
        <w:rPr>
          <w:rFonts w:ascii="Arial" w:hAnsi="Arial" w:cs="Arial"/>
          <w:sz w:val="28"/>
          <w:szCs w:val="28"/>
        </w:rPr>
      </w:pPr>
      <w:r>
        <w:rPr>
          <w:rFonts w:ascii="Arial" w:hAnsi="Arial" w:cs="Arial"/>
        </w:rPr>
        <w:t>Para realizar protocolos de segurança cibernética as organizações contratam especialistas em segurança digital com intuito de criar estratégias para proteger os dados. Os especialistas avaliam os possíveis riscos nos sistemas como redes, computadores, aplicações e outros dispositivos. Assim, quando avaliados eles criam uma estrutura de segurança que acrescente medidas contra os possíveis riscos de invasões na organização.</w:t>
      </w:r>
    </w:p>
    <w:p w14:paraId="7EC1ACC1" w14:textId="77777777" w:rsidR="00000C0D" w:rsidRDefault="00000C0D" w:rsidP="007C14BC">
      <w:pPr>
        <w:pStyle w:val="PargrafodaLista"/>
        <w:spacing w:after="120"/>
        <w:ind w:left="1211"/>
        <w:rPr>
          <w:rFonts w:ascii="Arial" w:hAnsi="Arial" w:cs="Arial"/>
        </w:rPr>
      </w:pPr>
    </w:p>
    <w:p w14:paraId="3BB2317D" w14:textId="11BB6CBA" w:rsidR="00994AD7" w:rsidRDefault="00994AD7" w:rsidP="00994AD7">
      <w:pPr>
        <w:pStyle w:val="PargrafodaLista"/>
        <w:numPr>
          <w:ilvl w:val="0"/>
          <w:numId w:val="17"/>
        </w:numPr>
        <w:spacing w:after="120"/>
        <w:rPr>
          <w:rFonts w:ascii="Arial" w:hAnsi="Arial" w:cs="Arial"/>
          <w:sz w:val="28"/>
          <w:szCs w:val="28"/>
        </w:rPr>
      </w:pPr>
      <w:r>
        <w:rPr>
          <w:rFonts w:ascii="Arial" w:hAnsi="Arial" w:cs="Arial"/>
          <w:sz w:val="28"/>
          <w:szCs w:val="28"/>
        </w:rPr>
        <w:t xml:space="preserve">Os </w:t>
      </w:r>
      <w:r w:rsidR="009B2EF1">
        <w:rPr>
          <w:rFonts w:ascii="Arial" w:hAnsi="Arial" w:cs="Arial"/>
          <w:sz w:val="28"/>
          <w:szCs w:val="28"/>
        </w:rPr>
        <w:t>T</w:t>
      </w:r>
      <w:r>
        <w:rPr>
          <w:rFonts w:ascii="Arial" w:hAnsi="Arial" w:cs="Arial"/>
          <w:sz w:val="28"/>
          <w:szCs w:val="28"/>
        </w:rPr>
        <w:t xml:space="preserve">ipos de </w:t>
      </w:r>
      <w:proofErr w:type="spellStart"/>
      <w:r w:rsidR="009B2EF1">
        <w:rPr>
          <w:rFonts w:ascii="Arial" w:hAnsi="Arial" w:cs="Arial"/>
          <w:sz w:val="28"/>
          <w:szCs w:val="28"/>
        </w:rPr>
        <w:t>Cibersegurança</w:t>
      </w:r>
      <w:proofErr w:type="spellEnd"/>
    </w:p>
    <w:p w14:paraId="408A5F29" w14:textId="77777777" w:rsidR="009B2EF1" w:rsidRDefault="009B2EF1" w:rsidP="009B2EF1">
      <w:pPr>
        <w:pStyle w:val="PargrafodaLista"/>
        <w:spacing w:after="120"/>
        <w:ind w:left="1211"/>
        <w:rPr>
          <w:rFonts w:ascii="Arial" w:hAnsi="Arial" w:cs="Arial"/>
          <w:sz w:val="28"/>
          <w:szCs w:val="28"/>
        </w:rPr>
      </w:pPr>
    </w:p>
    <w:p w14:paraId="471B5089" w14:textId="1B61C1A5" w:rsidR="00000C0D" w:rsidRDefault="009B2EF1" w:rsidP="007C14BC">
      <w:pPr>
        <w:pStyle w:val="PargrafodaLista"/>
        <w:spacing w:after="120"/>
        <w:ind w:left="1211"/>
        <w:rPr>
          <w:rFonts w:ascii="Arial" w:hAnsi="Arial" w:cs="Arial"/>
        </w:rPr>
      </w:pPr>
      <w:r>
        <w:rPr>
          <w:rFonts w:ascii="Arial" w:hAnsi="Arial" w:cs="Arial"/>
        </w:rPr>
        <w:t xml:space="preserve">Uma estrutura de segurança cibernética contém camadas de proteção </w:t>
      </w:r>
      <w:r w:rsidR="00002E69">
        <w:rPr>
          <w:rFonts w:ascii="Arial" w:hAnsi="Arial" w:cs="Arial"/>
        </w:rPr>
        <w:t>para se proteger de crimes cibernéticos, por isso se criam contramedidas para estas invasões, como:</w:t>
      </w:r>
    </w:p>
    <w:p w14:paraId="104E846D" w14:textId="4B3E6C55" w:rsidR="00002E69" w:rsidRDefault="00002E69" w:rsidP="007C14BC">
      <w:pPr>
        <w:pStyle w:val="PargrafodaLista"/>
        <w:spacing w:after="120"/>
        <w:ind w:left="1211"/>
        <w:rPr>
          <w:rFonts w:ascii="Arial" w:hAnsi="Arial" w:cs="Arial"/>
        </w:rPr>
      </w:pPr>
      <w:r>
        <w:rPr>
          <w:rFonts w:ascii="Arial" w:hAnsi="Arial" w:cs="Arial"/>
        </w:rPr>
        <w:lastRenderedPageBreak/>
        <w:t>Segurança de Infraestrutura Crítica: Ela protege os sistemas de computadores, aplicativos, redes e outros dos quais são importantes para a sociedade para uma segurança nacional, saúde econômica e segurança pública.</w:t>
      </w:r>
    </w:p>
    <w:p w14:paraId="34CECA54" w14:textId="7C34BCFF" w:rsidR="00002E69" w:rsidRDefault="00002E69" w:rsidP="007C14BC">
      <w:pPr>
        <w:pStyle w:val="PargrafodaLista"/>
        <w:spacing w:after="120"/>
        <w:ind w:left="1211"/>
        <w:rPr>
          <w:rFonts w:ascii="Arial" w:hAnsi="Arial" w:cs="Arial"/>
        </w:rPr>
      </w:pPr>
    </w:p>
    <w:p w14:paraId="0E438397" w14:textId="064DA338" w:rsidR="00002E69" w:rsidRDefault="00002E69" w:rsidP="007C14BC">
      <w:pPr>
        <w:pStyle w:val="PargrafodaLista"/>
        <w:spacing w:after="120"/>
        <w:ind w:left="1211"/>
        <w:rPr>
          <w:rFonts w:ascii="Arial" w:hAnsi="Arial" w:cs="Arial"/>
        </w:rPr>
      </w:pPr>
      <w:r>
        <w:rPr>
          <w:rFonts w:ascii="Arial" w:hAnsi="Arial" w:cs="Arial"/>
        </w:rPr>
        <w:t>Segurança de Rede: Tem foco em impedir o acesso não autorizado aos dados na rede, interrompendo ataques e violações. E também garantindo aos usuários autorizados um acesso seguro aos dados.</w:t>
      </w:r>
    </w:p>
    <w:p w14:paraId="6B7B4C58" w14:textId="742CC43A" w:rsidR="00002E69" w:rsidRDefault="00002E69" w:rsidP="007C14BC">
      <w:pPr>
        <w:pStyle w:val="PargrafodaLista"/>
        <w:spacing w:after="120"/>
        <w:ind w:left="1211"/>
        <w:rPr>
          <w:rFonts w:ascii="Arial" w:hAnsi="Arial" w:cs="Arial"/>
        </w:rPr>
      </w:pPr>
    </w:p>
    <w:p w14:paraId="7470D370" w14:textId="2B22E3AE" w:rsidR="00002E69" w:rsidRDefault="00002E69" w:rsidP="007C14BC">
      <w:pPr>
        <w:pStyle w:val="PargrafodaLista"/>
        <w:spacing w:after="120"/>
        <w:ind w:left="1211"/>
        <w:rPr>
          <w:ins w:id="0" w:author="Desenvolvedor" w:date="2024-05-02T10:14:00Z"/>
          <w:rFonts w:ascii="Arial" w:hAnsi="Arial" w:cs="Arial"/>
        </w:rPr>
      </w:pPr>
      <w:r>
        <w:rPr>
          <w:rFonts w:ascii="Arial" w:hAnsi="Arial" w:cs="Arial"/>
        </w:rPr>
        <w:t xml:space="preserve">Segurança de </w:t>
      </w:r>
      <w:proofErr w:type="spellStart"/>
      <w:r>
        <w:rPr>
          <w:rFonts w:ascii="Arial" w:hAnsi="Arial" w:cs="Arial"/>
        </w:rPr>
        <w:t>Endpoints</w:t>
      </w:r>
      <w:proofErr w:type="spellEnd"/>
      <w:r>
        <w:rPr>
          <w:rFonts w:ascii="Arial" w:hAnsi="Arial" w:cs="Arial"/>
        </w:rPr>
        <w:t xml:space="preserve">: Os </w:t>
      </w:r>
      <w:proofErr w:type="spellStart"/>
      <w:proofErr w:type="gramStart"/>
      <w:r>
        <w:rPr>
          <w:rFonts w:ascii="Arial" w:hAnsi="Arial" w:cs="Arial"/>
        </w:rPr>
        <w:t>endpoints</w:t>
      </w:r>
      <w:proofErr w:type="spellEnd"/>
      <w:r>
        <w:rPr>
          <w:rFonts w:ascii="Arial" w:hAnsi="Arial" w:cs="Arial"/>
        </w:rPr>
        <w:t>(</w:t>
      </w:r>
      <w:proofErr w:type="spellStart"/>
      <w:proofErr w:type="gramEnd"/>
      <w:r>
        <w:rPr>
          <w:rFonts w:ascii="Arial" w:hAnsi="Arial" w:cs="Arial"/>
        </w:rPr>
        <w:t>servidores,desktops,</w:t>
      </w:r>
      <w:r w:rsidR="00393248">
        <w:rPr>
          <w:rFonts w:ascii="Arial" w:hAnsi="Arial" w:cs="Arial"/>
        </w:rPr>
        <w:t>laptops</w:t>
      </w:r>
      <w:proofErr w:type="spellEnd"/>
      <w:r w:rsidR="00393248">
        <w:rPr>
          <w:rFonts w:ascii="Arial" w:hAnsi="Arial" w:cs="Arial"/>
        </w:rPr>
        <w:t xml:space="preserve"> e dispositivos móveis) é o principal alvo de ataques digitais. </w:t>
      </w:r>
      <w:ins w:id="1" w:author="Desenvolvedor" w:date="2024-05-02T10:11:00Z">
        <w:r w:rsidR="00393248">
          <w:rPr>
            <w:rFonts w:ascii="Arial" w:hAnsi="Arial" w:cs="Arial"/>
          </w:rPr>
          <w:t xml:space="preserve">Ela protege </w:t>
        </w:r>
      </w:ins>
      <w:ins w:id="2" w:author="Desenvolvedor" w:date="2024-05-02T10:12:00Z">
        <w:r w:rsidR="00393248">
          <w:rPr>
            <w:rFonts w:ascii="Arial" w:hAnsi="Arial" w:cs="Arial"/>
          </w:rPr>
          <w:t xml:space="preserve">seus dispositivos e usuários </w:t>
        </w:r>
      </w:ins>
      <w:ins w:id="3" w:author="Desenvolvedor" w:date="2024-05-02T10:13:00Z">
        <w:r w:rsidR="00393248">
          <w:rPr>
            <w:rFonts w:ascii="Arial" w:hAnsi="Arial" w:cs="Arial"/>
          </w:rPr>
          <w:t xml:space="preserve">que utilizam os </w:t>
        </w:r>
        <w:proofErr w:type="spellStart"/>
        <w:r w:rsidR="00393248">
          <w:rPr>
            <w:rFonts w:ascii="Arial" w:hAnsi="Arial" w:cs="Arial"/>
          </w:rPr>
          <w:t>endpoints</w:t>
        </w:r>
        <w:proofErr w:type="spellEnd"/>
        <w:r w:rsidR="00393248">
          <w:rPr>
            <w:rFonts w:ascii="Arial" w:hAnsi="Arial" w:cs="Arial"/>
          </w:rPr>
          <w:t xml:space="preserve"> para invadir.</w:t>
        </w:r>
      </w:ins>
    </w:p>
    <w:p w14:paraId="7485671E" w14:textId="3CD1F318" w:rsidR="00393248" w:rsidRDefault="00393248" w:rsidP="007C14BC">
      <w:pPr>
        <w:pStyle w:val="PargrafodaLista"/>
        <w:spacing w:after="120"/>
        <w:ind w:left="1211"/>
        <w:rPr>
          <w:ins w:id="4" w:author="Desenvolvedor" w:date="2024-05-02T10:14:00Z"/>
          <w:rFonts w:ascii="Arial" w:hAnsi="Arial" w:cs="Arial"/>
        </w:rPr>
      </w:pPr>
    </w:p>
    <w:p w14:paraId="5D67A9AC" w14:textId="37606439" w:rsidR="00393248" w:rsidRDefault="00393248" w:rsidP="007C14BC">
      <w:pPr>
        <w:pStyle w:val="PargrafodaLista"/>
        <w:spacing w:after="120"/>
        <w:ind w:left="1211"/>
        <w:rPr>
          <w:ins w:id="5" w:author="Desenvolvedor" w:date="2024-05-02T10:17:00Z"/>
          <w:rFonts w:ascii="Arial" w:hAnsi="Arial" w:cs="Arial"/>
        </w:rPr>
      </w:pPr>
      <w:ins w:id="6" w:author="Desenvolvedor" w:date="2024-05-02T10:14:00Z">
        <w:r>
          <w:rPr>
            <w:rFonts w:ascii="Arial" w:hAnsi="Arial" w:cs="Arial"/>
          </w:rPr>
          <w:t>Segurança de Aplicativos: Sua finalidade é prot</w:t>
        </w:r>
      </w:ins>
      <w:ins w:id="7" w:author="Desenvolvedor" w:date="2024-05-02T10:15:00Z">
        <w:r>
          <w:rPr>
            <w:rFonts w:ascii="Arial" w:hAnsi="Arial" w:cs="Arial"/>
          </w:rPr>
          <w:t>eger os aplicativos executados no local e na nuvem, impedindo</w:t>
        </w:r>
      </w:ins>
      <w:ins w:id="8" w:author="Desenvolvedor" w:date="2024-05-02T10:16:00Z">
        <w:r>
          <w:rPr>
            <w:rFonts w:ascii="Arial" w:hAnsi="Arial" w:cs="Arial"/>
          </w:rPr>
          <w:t xml:space="preserve"> o acesso não permitido aos aplicativos e dados relacionados, e </w:t>
        </w:r>
      </w:ins>
      <w:ins w:id="9" w:author="Desenvolvedor" w:date="2024-05-02T10:17:00Z">
        <w:r>
          <w:rPr>
            <w:rFonts w:ascii="Arial" w:hAnsi="Arial" w:cs="Arial"/>
          </w:rPr>
          <w:t>evitando problemas na estrutura do aplicativo para os hackers não acessarem a rede.</w:t>
        </w:r>
      </w:ins>
    </w:p>
    <w:p w14:paraId="07F1A990" w14:textId="5D02BE65" w:rsidR="00393248" w:rsidRDefault="00393248" w:rsidP="007C14BC">
      <w:pPr>
        <w:pStyle w:val="PargrafodaLista"/>
        <w:spacing w:after="120"/>
        <w:ind w:left="1211"/>
        <w:rPr>
          <w:ins w:id="10" w:author="Desenvolvedor" w:date="2024-05-02T10:17:00Z"/>
          <w:rFonts w:ascii="Arial" w:hAnsi="Arial" w:cs="Arial"/>
        </w:rPr>
      </w:pPr>
    </w:p>
    <w:p w14:paraId="4D4F14AA" w14:textId="7CA6DF65" w:rsidR="00393248" w:rsidRDefault="00393248" w:rsidP="007C14BC">
      <w:pPr>
        <w:pStyle w:val="PargrafodaLista"/>
        <w:spacing w:after="120"/>
        <w:ind w:left="1211"/>
        <w:rPr>
          <w:ins w:id="11" w:author="Desenvolvedor" w:date="2024-05-02T10:22:00Z"/>
          <w:rFonts w:ascii="Arial" w:hAnsi="Arial" w:cs="Arial"/>
        </w:rPr>
      </w:pPr>
      <w:ins w:id="12" w:author="Desenvolvedor" w:date="2024-05-02T10:17:00Z">
        <w:r>
          <w:rPr>
            <w:rFonts w:ascii="Arial" w:hAnsi="Arial" w:cs="Arial"/>
          </w:rPr>
          <w:t>Segurança na Nuvem:</w:t>
        </w:r>
      </w:ins>
      <w:ins w:id="13" w:author="Desenvolvedor" w:date="2024-05-02T10:18:00Z">
        <w:r>
          <w:rPr>
            <w:rFonts w:ascii="Arial" w:hAnsi="Arial" w:cs="Arial"/>
          </w:rPr>
          <w:t xml:space="preserve"> Protege os serviços e recursos relacionados na nuvem, como aplicativos, dados, armazenamento e outros</w:t>
        </w:r>
      </w:ins>
      <w:ins w:id="14" w:author="Desenvolvedor" w:date="2024-05-02T10:19:00Z">
        <w:r>
          <w:rPr>
            <w:rFonts w:ascii="Arial" w:hAnsi="Arial" w:cs="Arial"/>
          </w:rPr>
          <w:t xml:space="preserve">. A segurança é feita de modo compartilhada, </w:t>
        </w:r>
        <w:r w:rsidR="00F7761F">
          <w:rPr>
            <w:rFonts w:ascii="Arial" w:hAnsi="Arial" w:cs="Arial"/>
          </w:rPr>
          <w:t xml:space="preserve">o provedor da nuvem </w:t>
        </w:r>
      </w:ins>
      <w:ins w:id="15" w:author="Desenvolvedor" w:date="2024-05-02T10:20:00Z">
        <w:r w:rsidR="00F7761F">
          <w:rPr>
            <w:rFonts w:ascii="Arial" w:hAnsi="Arial" w:cs="Arial"/>
          </w:rPr>
          <w:t xml:space="preserve">tem responsabilidade em proteger os serviços e infraestrutura usada, enquanto o cliente precisa </w:t>
        </w:r>
      </w:ins>
      <w:ins w:id="16" w:author="Desenvolvedor" w:date="2024-05-02T10:21:00Z">
        <w:r w:rsidR="00F7761F">
          <w:rPr>
            <w:rFonts w:ascii="Arial" w:hAnsi="Arial" w:cs="Arial"/>
          </w:rPr>
          <w:t>manter confidencial os seus dados</w:t>
        </w:r>
      </w:ins>
      <w:ins w:id="17" w:author="Desenvolvedor" w:date="2024-05-02T10:22:00Z">
        <w:r w:rsidR="00F7761F">
          <w:rPr>
            <w:rFonts w:ascii="Arial" w:hAnsi="Arial" w:cs="Arial"/>
          </w:rPr>
          <w:t>, código e outros recursos.</w:t>
        </w:r>
      </w:ins>
    </w:p>
    <w:p w14:paraId="28D53003" w14:textId="159FA28F" w:rsidR="00F7761F" w:rsidRDefault="00F7761F" w:rsidP="007C14BC">
      <w:pPr>
        <w:pStyle w:val="PargrafodaLista"/>
        <w:spacing w:after="120"/>
        <w:ind w:left="1211"/>
        <w:rPr>
          <w:ins w:id="18" w:author="Desenvolvedor" w:date="2024-05-02T10:22:00Z"/>
          <w:rFonts w:ascii="Arial" w:hAnsi="Arial" w:cs="Arial"/>
        </w:rPr>
      </w:pPr>
    </w:p>
    <w:p w14:paraId="282BF5A8" w14:textId="3B5E2BB2" w:rsidR="00F7761F" w:rsidRDefault="00F7761F" w:rsidP="007C14BC">
      <w:pPr>
        <w:pStyle w:val="PargrafodaLista"/>
        <w:spacing w:after="120"/>
        <w:ind w:left="1211"/>
        <w:rPr>
          <w:ins w:id="19" w:author="Desenvolvedor" w:date="2024-05-02T10:27:00Z"/>
          <w:rFonts w:ascii="Arial" w:hAnsi="Arial" w:cs="Arial"/>
        </w:rPr>
      </w:pPr>
      <w:ins w:id="20" w:author="Desenvolvedor" w:date="2024-05-02T10:22:00Z">
        <w:r>
          <w:rPr>
            <w:rFonts w:ascii="Arial" w:hAnsi="Arial" w:cs="Arial"/>
          </w:rPr>
          <w:t>Segurança da Informação:</w:t>
        </w:r>
      </w:ins>
      <w:ins w:id="21" w:author="Desenvolvedor" w:date="2024-05-02T10:23:00Z">
        <w:r>
          <w:rPr>
            <w:rFonts w:ascii="Arial" w:hAnsi="Arial" w:cs="Arial"/>
          </w:rPr>
          <w:t xml:space="preserve"> Refere-</w:t>
        </w:r>
        <w:proofErr w:type="gramStart"/>
        <w:r>
          <w:rPr>
            <w:rFonts w:ascii="Arial" w:hAnsi="Arial" w:cs="Arial"/>
          </w:rPr>
          <w:t>se  à</w:t>
        </w:r>
        <w:proofErr w:type="gramEnd"/>
        <w:r>
          <w:rPr>
            <w:rFonts w:ascii="Arial" w:hAnsi="Arial" w:cs="Arial"/>
          </w:rPr>
          <w:t xml:space="preserve"> proteção dos principais dados da organização</w:t>
        </w:r>
      </w:ins>
      <w:ins w:id="22" w:author="Desenvolvedor" w:date="2024-05-02T10:24:00Z">
        <w:r>
          <w:rPr>
            <w:rFonts w:ascii="Arial" w:hAnsi="Arial" w:cs="Arial"/>
          </w:rPr>
          <w:t>, sendo arquivos</w:t>
        </w:r>
      </w:ins>
      <w:ins w:id="23" w:author="Desenvolvedor" w:date="2024-05-02T10:26:00Z">
        <w:r>
          <w:rPr>
            <w:rFonts w:ascii="Arial" w:hAnsi="Arial" w:cs="Arial"/>
          </w:rPr>
          <w:t>,</w:t>
        </w:r>
      </w:ins>
      <w:ins w:id="24" w:author="Desenvolvedor" w:date="2024-05-02T10:24:00Z">
        <w:r>
          <w:rPr>
            <w:rFonts w:ascii="Arial" w:hAnsi="Arial" w:cs="Arial"/>
          </w:rPr>
          <w:t xml:space="preserve"> dados di</w:t>
        </w:r>
      </w:ins>
      <w:ins w:id="25" w:author="Desenvolvedor" w:date="2024-05-02T10:25:00Z">
        <w:r>
          <w:rPr>
            <w:rFonts w:ascii="Arial" w:hAnsi="Arial" w:cs="Arial"/>
          </w:rPr>
          <w:t>gitais, mídia física, e outros documentos</w:t>
        </w:r>
      </w:ins>
      <w:ins w:id="26" w:author="Desenvolvedor" w:date="2024-05-02T10:26:00Z">
        <w:r>
          <w:rPr>
            <w:rFonts w:ascii="Arial" w:hAnsi="Arial" w:cs="Arial"/>
          </w:rPr>
          <w:t xml:space="preserve"> contra acesso as invasões</w:t>
        </w:r>
      </w:ins>
      <w:ins w:id="27" w:author="Desenvolvedor" w:date="2024-05-02T10:27:00Z">
        <w:r>
          <w:rPr>
            <w:rFonts w:ascii="Arial" w:hAnsi="Arial" w:cs="Arial"/>
          </w:rPr>
          <w:t>.</w:t>
        </w:r>
      </w:ins>
    </w:p>
    <w:p w14:paraId="26BF2B93" w14:textId="0EF76D10" w:rsidR="00F7761F" w:rsidRDefault="00F7761F" w:rsidP="007C14BC">
      <w:pPr>
        <w:pStyle w:val="PargrafodaLista"/>
        <w:spacing w:after="120"/>
        <w:ind w:left="1211"/>
        <w:rPr>
          <w:ins w:id="28" w:author="Desenvolvedor" w:date="2024-05-02T10:27:00Z"/>
          <w:rFonts w:ascii="Arial" w:hAnsi="Arial" w:cs="Arial"/>
        </w:rPr>
      </w:pPr>
    </w:p>
    <w:p w14:paraId="451FBD4D" w14:textId="600BDBCC" w:rsidR="00F7761F" w:rsidRDefault="00F7761F" w:rsidP="007C14BC">
      <w:pPr>
        <w:pStyle w:val="PargrafodaLista"/>
        <w:spacing w:after="120"/>
        <w:ind w:left="1211"/>
        <w:rPr>
          <w:ins w:id="29" w:author="Desenvolvedor" w:date="2024-05-02T10:32:00Z"/>
          <w:rFonts w:ascii="Arial" w:hAnsi="Arial" w:cs="Arial"/>
        </w:rPr>
      </w:pPr>
      <w:ins w:id="30" w:author="Desenvolvedor" w:date="2024-05-02T10:27:00Z">
        <w:r>
          <w:rPr>
            <w:rFonts w:ascii="Arial" w:hAnsi="Arial" w:cs="Arial"/>
          </w:rPr>
          <w:t>Segurança Móvel: A segurança</w:t>
        </w:r>
      </w:ins>
      <w:ins w:id="31" w:author="Desenvolvedor" w:date="2024-05-02T10:28:00Z">
        <w:r>
          <w:rPr>
            <w:rFonts w:ascii="Arial" w:hAnsi="Arial" w:cs="Arial"/>
          </w:rPr>
          <w:t xml:space="preserve"> móvel tem uma série de tecnologias para dis</w:t>
        </w:r>
      </w:ins>
      <w:ins w:id="32" w:author="Desenvolvedor" w:date="2024-05-02T10:29:00Z">
        <w:r>
          <w:rPr>
            <w:rFonts w:ascii="Arial" w:hAnsi="Arial" w:cs="Arial"/>
          </w:rPr>
          <w:t xml:space="preserve">positivos móveis, com gerenciamento </w:t>
        </w:r>
        <w:r w:rsidR="00EA1EB8">
          <w:rPr>
            <w:rFonts w:ascii="Arial" w:hAnsi="Arial" w:cs="Arial"/>
          </w:rPr>
          <w:t>de aplicativos móveis (M</w:t>
        </w:r>
      </w:ins>
      <w:ins w:id="33" w:author="Desenvolvedor" w:date="2024-05-02T10:30:00Z">
        <w:r w:rsidR="00EA1EB8">
          <w:rPr>
            <w:rFonts w:ascii="Arial" w:hAnsi="Arial" w:cs="Arial"/>
          </w:rPr>
          <w:t>AM) e o gerenciamento de mobilidade empresarial (EMM). E</w:t>
        </w:r>
      </w:ins>
      <w:ins w:id="34" w:author="Desenvolvedor" w:date="2024-05-02T10:31:00Z">
        <w:r w:rsidR="00EA1EB8">
          <w:rPr>
            <w:rFonts w:ascii="Arial" w:hAnsi="Arial" w:cs="Arial"/>
          </w:rPr>
          <w:t xml:space="preserve">, atualmente ela serve para solucionar um problema no gerenciamento unificado de </w:t>
        </w:r>
        <w:proofErr w:type="spellStart"/>
        <w:r w:rsidR="00EA1EB8">
          <w:rPr>
            <w:rFonts w:ascii="Arial" w:hAnsi="Arial" w:cs="Arial"/>
          </w:rPr>
          <w:t>endpoints</w:t>
        </w:r>
        <w:proofErr w:type="spellEnd"/>
        <w:r w:rsidR="00EA1EB8">
          <w:rPr>
            <w:rFonts w:ascii="Arial" w:hAnsi="Arial" w:cs="Arial"/>
          </w:rPr>
          <w:t xml:space="preserve"> (UEM)</w:t>
        </w:r>
      </w:ins>
      <w:ins w:id="35" w:author="Desenvolvedor" w:date="2024-05-02T10:32:00Z">
        <w:r w:rsidR="00EA1EB8">
          <w:rPr>
            <w:rFonts w:ascii="Arial" w:hAnsi="Arial" w:cs="Arial"/>
          </w:rPr>
          <w:t xml:space="preserve"> melhorando a segurança na configuração dos </w:t>
        </w:r>
        <w:proofErr w:type="spellStart"/>
        <w:r w:rsidR="00EA1EB8">
          <w:rPr>
            <w:rFonts w:ascii="Arial" w:hAnsi="Arial" w:cs="Arial"/>
          </w:rPr>
          <w:t>endpoints</w:t>
        </w:r>
        <w:proofErr w:type="spellEnd"/>
        <w:r w:rsidR="00EA1EB8">
          <w:rPr>
            <w:rFonts w:ascii="Arial" w:hAnsi="Arial" w:cs="Arial"/>
          </w:rPr>
          <w:t>.</w:t>
        </w:r>
      </w:ins>
    </w:p>
    <w:p w14:paraId="41FC17B9" w14:textId="7F26DC49" w:rsidR="00EA1EB8" w:rsidRDefault="00EA1EB8" w:rsidP="007C14BC">
      <w:pPr>
        <w:pStyle w:val="PargrafodaLista"/>
        <w:spacing w:after="120"/>
        <w:ind w:left="1211"/>
        <w:rPr>
          <w:ins w:id="36" w:author="Desenvolvedor" w:date="2024-05-02T10:32:00Z"/>
          <w:rFonts w:ascii="Arial" w:hAnsi="Arial" w:cs="Arial"/>
        </w:rPr>
      </w:pPr>
    </w:p>
    <w:p w14:paraId="10DDD2AF" w14:textId="4CBCBC16" w:rsidR="00EA1EB8" w:rsidRPr="00000C0D" w:rsidDel="00EA1EB8" w:rsidRDefault="00EA1EB8" w:rsidP="007C14BC">
      <w:pPr>
        <w:pStyle w:val="PargrafodaLista"/>
        <w:spacing w:after="120"/>
        <w:ind w:left="1211"/>
        <w:rPr>
          <w:del w:id="37" w:author="Desenvolvedor" w:date="2024-05-02T10:33:00Z"/>
          <w:rFonts w:ascii="Arial" w:hAnsi="Arial" w:cs="Arial"/>
        </w:rPr>
      </w:pPr>
    </w:p>
    <w:p w14:paraId="257200CD" w14:textId="07040BA5" w:rsidR="00EA1EB8" w:rsidRDefault="00EA1EB8" w:rsidP="00EA1EB8">
      <w:pPr>
        <w:pStyle w:val="PargrafodaLista"/>
        <w:numPr>
          <w:ilvl w:val="0"/>
          <w:numId w:val="17"/>
        </w:numPr>
        <w:spacing w:after="120"/>
        <w:rPr>
          <w:ins w:id="38" w:author="Desenvolvedor" w:date="2024-05-02T10:34:00Z"/>
          <w:rFonts w:ascii="Arial" w:hAnsi="Arial" w:cs="Arial"/>
          <w:sz w:val="28"/>
          <w:szCs w:val="28"/>
        </w:rPr>
      </w:pPr>
      <w:ins w:id="39" w:author="Desenvolvedor" w:date="2024-05-02T10:33:00Z">
        <w:r>
          <w:rPr>
            <w:rFonts w:ascii="Arial" w:hAnsi="Arial" w:cs="Arial"/>
            <w:sz w:val="28"/>
            <w:szCs w:val="28"/>
          </w:rPr>
          <w:t>Principais Ameaças Cibernét</w:t>
        </w:r>
      </w:ins>
      <w:ins w:id="40" w:author="Desenvolvedor" w:date="2024-05-02T10:34:00Z">
        <w:r>
          <w:rPr>
            <w:rFonts w:ascii="Arial" w:hAnsi="Arial" w:cs="Arial"/>
            <w:sz w:val="28"/>
            <w:szCs w:val="28"/>
          </w:rPr>
          <w:t>icas</w:t>
        </w:r>
      </w:ins>
      <w:del w:id="41" w:author="Desenvolvedor" w:date="2024-05-02T10:33:00Z">
        <w:r w:rsidR="002E650F" w:rsidRPr="00EA1EB8" w:rsidDel="00EA1EB8">
          <w:rPr>
            <w:rFonts w:ascii="Arial" w:hAnsi="Arial" w:cs="Arial"/>
            <w:rPrChange w:id="42" w:author="Desenvolvedor" w:date="2024-05-02T10:33:00Z">
              <w:rPr/>
            </w:rPrChange>
          </w:rPr>
          <w:delText xml:space="preserve">            </w:delText>
        </w:r>
        <w:r w:rsidR="00172D1E" w:rsidRPr="00EA1EB8" w:rsidDel="00EA1EB8">
          <w:rPr>
            <w:rFonts w:ascii="Arial" w:hAnsi="Arial" w:cs="Arial"/>
            <w:rPrChange w:id="43" w:author="Desenvolvedor" w:date="2024-05-02T10:33:00Z">
              <w:rPr/>
            </w:rPrChange>
          </w:rPr>
          <w:delText xml:space="preserve">   </w:delText>
        </w:r>
      </w:del>
    </w:p>
    <w:p w14:paraId="413F75B5" w14:textId="77777777" w:rsidR="00EA1EB8" w:rsidRDefault="00EA1EB8" w:rsidP="00EA1EB8">
      <w:pPr>
        <w:pStyle w:val="PargrafodaLista"/>
        <w:spacing w:after="120"/>
        <w:ind w:left="1211"/>
        <w:rPr>
          <w:ins w:id="44" w:author="Desenvolvedor" w:date="2024-05-02T10:33:00Z"/>
          <w:rFonts w:ascii="Arial" w:hAnsi="Arial" w:cs="Arial"/>
          <w:sz w:val="28"/>
          <w:szCs w:val="28"/>
        </w:rPr>
        <w:pPrChange w:id="45" w:author="Desenvolvedor" w:date="2024-05-02T10:34:00Z">
          <w:pPr>
            <w:pStyle w:val="PargrafodaLista"/>
            <w:numPr>
              <w:numId w:val="17"/>
            </w:numPr>
            <w:spacing w:after="120"/>
            <w:ind w:left="1211" w:hanging="360"/>
          </w:pPr>
        </w:pPrChange>
      </w:pPr>
    </w:p>
    <w:p w14:paraId="09A01E55" w14:textId="2F979D6F" w:rsidR="00DF3EDF" w:rsidRDefault="00EA1EB8" w:rsidP="00EA1EB8">
      <w:pPr>
        <w:spacing w:after="120"/>
        <w:ind w:left="1211"/>
        <w:rPr>
          <w:ins w:id="46" w:author="Desenvolvedor" w:date="2024-05-02T10:34:00Z"/>
          <w:rFonts w:ascii="Arial" w:hAnsi="Arial" w:cs="Arial"/>
        </w:rPr>
        <w:pPrChange w:id="47" w:author="Desenvolvedor" w:date="2024-05-02T10:34:00Z">
          <w:pPr>
            <w:spacing w:after="120"/>
          </w:pPr>
        </w:pPrChange>
      </w:pPr>
      <w:ins w:id="48" w:author="Desenvolvedor" w:date="2024-05-02T10:34:00Z">
        <w:r>
          <w:rPr>
            <w:rFonts w:ascii="Arial" w:hAnsi="Arial" w:cs="Arial"/>
          </w:rPr>
          <w:t>Malware</w:t>
        </w:r>
      </w:ins>
      <w:ins w:id="49" w:author="Desenvolvedor" w:date="2024-05-02T10:35:00Z">
        <w:r>
          <w:rPr>
            <w:rFonts w:ascii="Arial" w:hAnsi="Arial" w:cs="Arial"/>
          </w:rPr>
          <w:t>;</w:t>
        </w:r>
      </w:ins>
    </w:p>
    <w:p w14:paraId="5139A2BF" w14:textId="667F6996" w:rsidR="00EA1EB8" w:rsidRDefault="00EA1EB8" w:rsidP="00EA1EB8">
      <w:pPr>
        <w:spacing w:after="120"/>
        <w:rPr>
          <w:ins w:id="50" w:author="Desenvolvedor" w:date="2024-05-02T10:35:00Z"/>
          <w:rFonts w:ascii="Arial" w:hAnsi="Arial" w:cs="Arial"/>
        </w:rPr>
      </w:pPr>
      <w:ins w:id="51" w:author="Desenvolvedor" w:date="2024-05-02T10:34:00Z">
        <w:r>
          <w:rPr>
            <w:rFonts w:ascii="Arial" w:hAnsi="Arial" w:cs="Arial"/>
          </w:rPr>
          <w:t xml:space="preserve">                  Social </w:t>
        </w:r>
        <w:proofErr w:type="spellStart"/>
        <w:r>
          <w:rPr>
            <w:rFonts w:ascii="Arial" w:hAnsi="Arial" w:cs="Arial"/>
          </w:rPr>
          <w:t>Engineering</w:t>
        </w:r>
        <w:proofErr w:type="spellEnd"/>
        <w:r>
          <w:rPr>
            <w:rFonts w:ascii="Arial" w:hAnsi="Arial" w:cs="Arial"/>
          </w:rPr>
          <w:t xml:space="preserve"> </w:t>
        </w:r>
      </w:ins>
      <w:proofErr w:type="spellStart"/>
      <w:ins w:id="52" w:author="Desenvolvedor" w:date="2024-05-02T10:35:00Z">
        <w:r>
          <w:rPr>
            <w:rFonts w:ascii="Arial" w:hAnsi="Arial" w:cs="Arial"/>
          </w:rPr>
          <w:t>Attacks</w:t>
        </w:r>
        <w:proofErr w:type="spellEnd"/>
        <w:r>
          <w:rPr>
            <w:rFonts w:ascii="Arial" w:hAnsi="Arial" w:cs="Arial"/>
          </w:rPr>
          <w:t xml:space="preserve"> (Engenharia Social);</w:t>
        </w:r>
      </w:ins>
    </w:p>
    <w:p w14:paraId="377F47DA" w14:textId="41029D86" w:rsidR="00EA1EB8" w:rsidRDefault="00EA1EB8" w:rsidP="00EA1EB8">
      <w:pPr>
        <w:spacing w:after="120"/>
        <w:rPr>
          <w:ins w:id="53" w:author="Desenvolvedor" w:date="2024-05-02T10:35:00Z"/>
          <w:rFonts w:ascii="Arial" w:hAnsi="Arial" w:cs="Arial"/>
        </w:rPr>
      </w:pPr>
      <w:ins w:id="54" w:author="Desenvolvedor" w:date="2024-05-02T10:35:00Z">
        <w:r>
          <w:rPr>
            <w:rFonts w:ascii="Arial" w:hAnsi="Arial" w:cs="Arial"/>
          </w:rPr>
          <w:t xml:space="preserve">                  Aplicativos de Web Ataques;</w:t>
        </w:r>
      </w:ins>
    </w:p>
    <w:p w14:paraId="1C61E517" w14:textId="16CECA02" w:rsidR="00EA1EB8" w:rsidRDefault="00EA1EB8" w:rsidP="00EA1EB8">
      <w:pPr>
        <w:spacing w:after="120"/>
        <w:rPr>
          <w:ins w:id="55" w:author="Desenvolvedor" w:date="2024-05-02T10:36:00Z"/>
          <w:rFonts w:ascii="Arial" w:hAnsi="Arial" w:cs="Arial"/>
        </w:rPr>
      </w:pPr>
      <w:ins w:id="56" w:author="Desenvolvedor" w:date="2024-05-02T10:35:00Z">
        <w:r>
          <w:rPr>
            <w:rFonts w:ascii="Arial" w:hAnsi="Arial" w:cs="Arial"/>
          </w:rPr>
          <w:t xml:space="preserve">                  </w:t>
        </w:r>
      </w:ins>
      <w:ins w:id="57" w:author="Desenvolvedor" w:date="2024-05-02T10:36:00Z">
        <w:r>
          <w:rPr>
            <w:rFonts w:ascii="Arial" w:hAnsi="Arial" w:cs="Arial"/>
          </w:rPr>
          <w:t>Ataques à Cadeia de Suprimentos;</w:t>
        </w:r>
      </w:ins>
    </w:p>
    <w:p w14:paraId="16287037" w14:textId="3BE3FA09" w:rsidR="00EA1EB8" w:rsidRDefault="00EA1EB8" w:rsidP="00EA1EB8">
      <w:pPr>
        <w:spacing w:after="120"/>
        <w:rPr>
          <w:ins w:id="58" w:author="Desenvolvedor" w:date="2024-05-02T10:36:00Z"/>
          <w:rFonts w:ascii="Arial" w:hAnsi="Arial" w:cs="Arial"/>
        </w:rPr>
      </w:pPr>
      <w:ins w:id="59" w:author="Desenvolvedor" w:date="2024-05-02T10:36:00Z">
        <w:r>
          <w:rPr>
            <w:rFonts w:ascii="Arial" w:hAnsi="Arial" w:cs="Arial"/>
          </w:rPr>
          <w:t xml:space="preserve">                  </w:t>
        </w:r>
        <w:proofErr w:type="gramStart"/>
        <w:r>
          <w:rPr>
            <w:rFonts w:ascii="Arial" w:hAnsi="Arial" w:cs="Arial"/>
          </w:rPr>
          <w:t xml:space="preserve">Ataques </w:t>
        </w:r>
        <w:proofErr w:type="spellStart"/>
        <w:r>
          <w:rPr>
            <w:rFonts w:ascii="Arial" w:hAnsi="Arial" w:cs="Arial"/>
          </w:rPr>
          <w:t>DoS</w:t>
        </w:r>
        <w:proofErr w:type="spellEnd"/>
        <w:proofErr w:type="gramEnd"/>
        <w:r>
          <w:rPr>
            <w:rFonts w:ascii="Arial" w:hAnsi="Arial" w:cs="Arial"/>
          </w:rPr>
          <w:t>;</w:t>
        </w:r>
      </w:ins>
    </w:p>
    <w:p w14:paraId="33FBF35A" w14:textId="07BABDE7" w:rsidR="00EA1EB8" w:rsidRPr="00EA1EB8" w:rsidRDefault="00EA1EB8" w:rsidP="00EA1EB8">
      <w:pPr>
        <w:spacing w:after="120"/>
        <w:rPr>
          <w:rFonts w:ascii="Arial" w:hAnsi="Arial" w:cs="Arial"/>
          <w:rPrChange w:id="60" w:author="Desenvolvedor" w:date="2024-05-02T10:33:00Z">
            <w:rPr/>
          </w:rPrChange>
        </w:rPr>
      </w:pPr>
      <w:ins w:id="61" w:author="Desenvolvedor" w:date="2024-05-02T10:36:00Z">
        <w:r>
          <w:rPr>
            <w:rFonts w:ascii="Arial" w:hAnsi="Arial" w:cs="Arial"/>
          </w:rPr>
          <w:t xml:space="preserve">                  Ataques Man-in-</w:t>
        </w:r>
        <w:proofErr w:type="spellStart"/>
        <w:r>
          <w:rPr>
            <w:rFonts w:ascii="Arial" w:hAnsi="Arial" w:cs="Arial"/>
          </w:rPr>
          <w:t>the</w:t>
        </w:r>
        <w:proofErr w:type="spellEnd"/>
        <w:r>
          <w:rPr>
            <w:rFonts w:ascii="Arial" w:hAnsi="Arial" w:cs="Arial"/>
          </w:rPr>
          <w:t>-</w:t>
        </w:r>
        <w:proofErr w:type="spellStart"/>
        <w:r>
          <w:rPr>
            <w:rFonts w:ascii="Arial" w:hAnsi="Arial" w:cs="Arial"/>
          </w:rPr>
          <w:t>Middle</w:t>
        </w:r>
        <w:proofErr w:type="spellEnd"/>
        <w:r>
          <w:rPr>
            <w:rFonts w:ascii="Arial" w:hAnsi="Arial" w:cs="Arial"/>
          </w:rPr>
          <w:t xml:space="preserve"> (</w:t>
        </w:r>
      </w:ins>
      <w:proofErr w:type="spellStart"/>
      <w:ins w:id="62" w:author="Desenvolvedor" w:date="2024-05-02T10:37:00Z">
        <w:r>
          <w:rPr>
            <w:rFonts w:ascii="Arial" w:hAnsi="Arial" w:cs="Arial"/>
          </w:rPr>
          <w:t>MitM</w:t>
        </w:r>
        <w:proofErr w:type="spellEnd"/>
        <w:r>
          <w:rPr>
            <w:rFonts w:ascii="Arial" w:hAnsi="Arial" w:cs="Arial"/>
          </w:rPr>
          <w:t>)</w:t>
        </w:r>
      </w:ins>
      <w:ins w:id="63" w:author="Desenvolvedor" w:date="2024-05-02T10:38:00Z">
        <w:r>
          <w:rPr>
            <w:rFonts w:ascii="Arial" w:hAnsi="Arial" w:cs="Arial"/>
          </w:rPr>
          <w:t>.</w:t>
        </w:r>
      </w:ins>
    </w:p>
    <w:p w14:paraId="0B93A6B3" w14:textId="77777777" w:rsidR="00991F1E" w:rsidRDefault="00991F1E">
      <w:pPr>
        <w:rPr>
          <w:rFonts w:ascii="Arial" w:hAnsi="Arial" w:cs="Arial"/>
        </w:rPr>
      </w:pPr>
      <w:r>
        <w:rPr>
          <w:rFonts w:ascii="Arial" w:hAnsi="Arial" w:cs="Arial"/>
        </w:rPr>
        <w:br w:type="page"/>
      </w:r>
    </w:p>
    <w:p w14:paraId="6E38D3F2" w14:textId="04F98E53" w:rsidR="00ED4C6D" w:rsidRPr="000027D4" w:rsidRDefault="00DF3EDF" w:rsidP="000027D4">
      <w:pPr>
        <w:pStyle w:val="PargrafodaLista"/>
        <w:rPr>
          <w:rFonts w:ascii="Arial" w:hAnsi="Arial" w:cs="Arial"/>
          <w:sz w:val="32"/>
          <w:szCs w:val="32"/>
        </w:rPr>
      </w:pPr>
      <w:bookmarkStart w:id="64" w:name="_Toc165295582"/>
      <w:bookmarkStart w:id="65" w:name="_GoBack"/>
      <w:bookmarkEnd w:id="65"/>
      <w:r w:rsidRPr="000027D4">
        <w:rPr>
          <w:rFonts w:ascii="Arial" w:hAnsi="Arial" w:cs="Arial"/>
          <w:sz w:val="32"/>
          <w:szCs w:val="32"/>
        </w:rPr>
        <w:lastRenderedPageBreak/>
        <w:t>Bibliografia</w:t>
      </w:r>
      <w:bookmarkEnd w:id="64"/>
    </w:p>
    <w:p w14:paraId="411CD544" w14:textId="6C8CBE9F" w:rsidR="000F4BA6" w:rsidRPr="002615E8" w:rsidRDefault="000F4BA6" w:rsidP="000F4BA6">
      <w:pPr>
        <w:jc w:val="center"/>
        <w:rPr>
          <w:rFonts w:ascii="Arial" w:hAnsi="Arial" w:cs="Arial"/>
          <w:b/>
          <w:sz w:val="32"/>
          <w:szCs w:val="32"/>
        </w:rPr>
      </w:pPr>
    </w:p>
    <w:p w14:paraId="7B0E73CE" w14:textId="03D72A91" w:rsidR="00DF3EDF" w:rsidRDefault="00991F1E">
      <w:pPr>
        <w:autoSpaceDE w:val="0"/>
        <w:autoSpaceDN w:val="0"/>
        <w:adjustRightInd w:val="0"/>
        <w:spacing w:line="360" w:lineRule="auto"/>
        <w:jc w:val="both"/>
        <w:rPr>
          <w:rFonts w:ascii="Arial" w:hAnsi="Arial" w:cs="Arial"/>
        </w:rPr>
      </w:pPr>
      <w:hyperlink r:id="rId9" w:history="1">
        <w:r w:rsidRPr="00F82951">
          <w:rPr>
            <w:rStyle w:val="Hyperlink"/>
            <w:rFonts w:ascii="Arial" w:hAnsi="Arial" w:cs="Arial"/>
          </w:rPr>
          <w:t>https://aws.amazon.com/pt/what-is/cybersecurity/</w:t>
        </w:r>
      </w:hyperlink>
    </w:p>
    <w:p w14:paraId="5F0CE2C3" w14:textId="63081C78" w:rsidR="00991F1E" w:rsidRDefault="00991F1E">
      <w:pPr>
        <w:autoSpaceDE w:val="0"/>
        <w:autoSpaceDN w:val="0"/>
        <w:adjustRightInd w:val="0"/>
        <w:spacing w:line="360" w:lineRule="auto"/>
        <w:jc w:val="both"/>
        <w:rPr>
          <w:rFonts w:ascii="Arial" w:hAnsi="Arial" w:cs="Arial"/>
        </w:rPr>
      </w:pPr>
      <w:hyperlink r:id="rId10" w:history="1">
        <w:r w:rsidRPr="00F82951">
          <w:rPr>
            <w:rStyle w:val="Hyperlink"/>
            <w:rFonts w:ascii="Arial" w:hAnsi="Arial" w:cs="Arial"/>
          </w:rPr>
          <w:t>https://www.checkpoint.com/pt/cyber-hub/cyber-security/what-is-cybersecurity/top-6-cybersecurity-threats/</w:t>
        </w:r>
      </w:hyperlink>
    </w:p>
    <w:p w14:paraId="72AC3DE8" w14:textId="271F5743" w:rsidR="00991F1E" w:rsidRDefault="00991F1E">
      <w:pPr>
        <w:autoSpaceDE w:val="0"/>
        <w:autoSpaceDN w:val="0"/>
        <w:adjustRightInd w:val="0"/>
        <w:spacing w:line="360" w:lineRule="auto"/>
        <w:jc w:val="both"/>
        <w:rPr>
          <w:rFonts w:ascii="Arial" w:hAnsi="Arial" w:cs="Arial"/>
        </w:rPr>
      </w:pPr>
      <w:hyperlink r:id="rId11" w:history="1">
        <w:r w:rsidRPr="00F82951">
          <w:rPr>
            <w:rStyle w:val="Hyperlink"/>
            <w:rFonts w:ascii="Arial" w:hAnsi="Arial" w:cs="Arial"/>
          </w:rPr>
          <w:t>https://www.ibm.com/br-pt/topics/cybersecurity</w:t>
        </w:r>
      </w:hyperlink>
    </w:p>
    <w:p w14:paraId="7A3F7154" w14:textId="7F7B0B33" w:rsidR="00991F1E" w:rsidRDefault="00991F1E">
      <w:pPr>
        <w:autoSpaceDE w:val="0"/>
        <w:autoSpaceDN w:val="0"/>
        <w:adjustRightInd w:val="0"/>
        <w:spacing w:line="360" w:lineRule="auto"/>
        <w:jc w:val="both"/>
        <w:rPr>
          <w:rFonts w:ascii="Arial" w:hAnsi="Arial" w:cs="Arial"/>
        </w:rPr>
      </w:pPr>
      <w:hyperlink r:id="rId12" w:history="1">
        <w:r w:rsidRPr="00F82951">
          <w:rPr>
            <w:rStyle w:val="Hyperlink"/>
            <w:rFonts w:ascii="Arial" w:hAnsi="Arial" w:cs="Arial"/>
          </w:rPr>
          <w:t>https://www.contacta.com.br/ameacas-ciberneticas-principais-tipos-e-como-se-prevenir/</w:t>
        </w:r>
      </w:hyperlink>
    </w:p>
    <w:p w14:paraId="6D5F3762" w14:textId="51279D70" w:rsidR="00991F1E" w:rsidRDefault="00991F1E">
      <w:pPr>
        <w:autoSpaceDE w:val="0"/>
        <w:autoSpaceDN w:val="0"/>
        <w:adjustRightInd w:val="0"/>
        <w:spacing w:line="360" w:lineRule="auto"/>
        <w:jc w:val="both"/>
        <w:rPr>
          <w:rFonts w:ascii="Arial" w:hAnsi="Arial" w:cs="Arial"/>
        </w:rPr>
      </w:pPr>
      <w:hyperlink r:id="rId13" w:history="1">
        <w:r w:rsidRPr="00F82951">
          <w:rPr>
            <w:rStyle w:val="Hyperlink"/>
            <w:rFonts w:ascii="Arial" w:hAnsi="Arial" w:cs="Arial"/>
          </w:rPr>
          <w:t>https://bing.com/search?q=Principais+amea%c3%a7as+cibern%c3%a9ticas</w:t>
        </w:r>
      </w:hyperlink>
    </w:p>
    <w:p w14:paraId="1A35771F" w14:textId="4A25E2DD" w:rsidR="00991F1E" w:rsidRDefault="00991F1E">
      <w:pPr>
        <w:autoSpaceDE w:val="0"/>
        <w:autoSpaceDN w:val="0"/>
        <w:adjustRightInd w:val="0"/>
        <w:spacing w:line="360" w:lineRule="auto"/>
        <w:jc w:val="both"/>
        <w:rPr>
          <w:rFonts w:ascii="Arial" w:hAnsi="Arial" w:cs="Arial"/>
        </w:rPr>
      </w:pPr>
      <w:hyperlink r:id="rId14" w:history="1">
        <w:r w:rsidRPr="00F82951">
          <w:rPr>
            <w:rStyle w:val="Hyperlink"/>
            <w:rFonts w:ascii="Arial" w:hAnsi="Arial" w:cs="Arial"/>
          </w:rPr>
          <w:t>https://amti.com.br/blog/ameacas-ciberneticas/</w:t>
        </w:r>
      </w:hyperlink>
    </w:p>
    <w:p w14:paraId="3C633005" w14:textId="7F332F84" w:rsidR="00991F1E" w:rsidRDefault="00991F1E">
      <w:pPr>
        <w:autoSpaceDE w:val="0"/>
        <w:autoSpaceDN w:val="0"/>
        <w:adjustRightInd w:val="0"/>
        <w:spacing w:line="360" w:lineRule="auto"/>
        <w:jc w:val="both"/>
        <w:rPr>
          <w:rFonts w:ascii="Arial" w:hAnsi="Arial" w:cs="Arial"/>
        </w:rPr>
      </w:pPr>
      <w:hyperlink r:id="rId15" w:history="1">
        <w:r w:rsidRPr="00F82951">
          <w:rPr>
            <w:rStyle w:val="Hyperlink"/>
            <w:rFonts w:ascii="Arial" w:hAnsi="Arial" w:cs="Arial"/>
          </w:rPr>
          <w:t>https://stefanini.com/pt-br/insights/artigos/ameacas-ciberneticas</w:t>
        </w:r>
      </w:hyperlink>
    </w:p>
    <w:p w14:paraId="5FE6D9EC" w14:textId="77777777" w:rsidR="00991F1E" w:rsidRDefault="00991F1E">
      <w:pPr>
        <w:autoSpaceDE w:val="0"/>
        <w:autoSpaceDN w:val="0"/>
        <w:adjustRightInd w:val="0"/>
        <w:spacing w:line="360" w:lineRule="auto"/>
        <w:jc w:val="both"/>
        <w:rPr>
          <w:rFonts w:ascii="Arial" w:hAnsi="Arial" w:cs="Arial"/>
        </w:rPr>
      </w:pPr>
    </w:p>
    <w:sectPr w:rsidR="00991F1E" w:rsidSect="00D75734">
      <w:footerReference w:type="default" r:id="rId16"/>
      <w:type w:val="continuous"/>
      <w:pgSz w:w="11906" w:h="16838"/>
      <w:pgMar w:top="1417" w:right="1701" w:bottom="1417" w:left="1701" w:header="708"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03243" w14:textId="77777777" w:rsidR="005567E7" w:rsidRDefault="005567E7">
      <w:r>
        <w:separator/>
      </w:r>
    </w:p>
  </w:endnote>
  <w:endnote w:type="continuationSeparator" w:id="0">
    <w:p w14:paraId="79036B17" w14:textId="77777777" w:rsidR="005567E7" w:rsidRDefault="00556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5DEFE" w14:textId="2D699186" w:rsidR="00DE4E35" w:rsidRDefault="00DE4E35">
    <w:pPr>
      <w:pStyle w:val="Rodap"/>
      <w:jc w:val="right"/>
    </w:pPr>
  </w:p>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77D50" w14:textId="77777777" w:rsidR="005567E7" w:rsidRDefault="005567E7">
      <w:r>
        <w:separator/>
      </w:r>
    </w:p>
  </w:footnote>
  <w:footnote w:type="continuationSeparator" w:id="0">
    <w:p w14:paraId="4691A78A" w14:textId="77777777" w:rsidR="005567E7" w:rsidRDefault="005567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CEE0E7C"/>
    <w:multiLevelType w:val="hybridMultilevel"/>
    <w:tmpl w:val="B3D0A6C4"/>
    <w:lvl w:ilvl="0" w:tplc="3C1088DA">
      <w:start w:val="1"/>
      <w:numFmt w:val="decimal"/>
      <w:lvlText w:val="%1."/>
      <w:lvlJc w:val="left"/>
      <w:pPr>
        <w:ind w:left="1211" w:hanging="360"/>
      </w:pPr>
      <w:rPr>
        <w:rFonts w:hint="default"/>
        <w:sz w:val="28"/>
        <w:szCs w:val="28"/>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72F4412D"/>
    <w:multiLevelType w:val="hybridMultilevel"/>
    <w:tmpl w:val="DD3011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953B54"/>
    <w:multiLevelType w:val="multilevel"/>
    <w:tmpl w:val="6478B8E8"/>
    <w:lvl w:ilvl="0">
      <w:start w:val="1"/>
      <w:numFmt w:val="decimal"/>
      <w:pStyle w:val="Ttulo1"/>
      <w:lvlText w:val="%1."/>
      <w:lvlJc w:val="left"/>
      <w:pPr>
        <w:tabs>
          <w:tab w:val="num" w:pos="360"/>
        </w:tabs>
        <w:ind w:left="360" w:hanging="360"/>
      </w:pPr>
      <w:rPr>
        <w:rFonts w:ascii="Arial" w:eastAsia="Times New Roman" w:hAnsi="Arial" w:cs="Arial"/>
      </w:r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1"/>
  </w:num>
  <w:num w:numId="2">
    <w:abstractNumId w:val="10"/>
  </w:num>
  <w:num w:numId="3">
    <w:abstractNumId w:val="15"/>
  </w:num>
  <w:num w:numId="4">
    <w:abstractNumId w:val="0"/>
  </w:num>
  <w:num w:numId="5">
    <w:abstractNumId w:val="2"/>
  </w:num>
  <w:num w:numId="6">
    <w:abstractNumId w:val="14"/>
  </w:num>
  <w:num w:numId="7">
    <w:abstractNumId w:val="5"/>
  </w:num>
  <w:num w:numId="8">
    <w:abstractNumId w:val="7"/>
  </w:num>
  <w:num w:numId="9">
    <w:abstractNumId w:val="8"/>
  </w:num>
  <w:num w:numId="10">
    <w:abstractNumId w:val="4"/>
  </w:num>
  <w:num w:numId="11">
    <w:abstractNumId w:val="9"/>
  </w:num>
  <w:num w:numId="12">
    <w:abstractNumId w:val="1"/>
  </w:num>
  <w:num w:numId="13">
    <w:abstractNumId w:val="12"/>
  </w:num>
  <w:num w:numId="14">
    <w:abstractNumId w:val="6"/>
  </w:num>
  <w:num w:numId="15">
    <w:abstractNumId w:val="15"/>
    <w:lvlOverride w:ilvl="0">
      <w:startOverride w:val="1"/>
    </w:lvlOverride>
  </w:num>
  <w:num w:numId="16">
    <w:abstractNumId w:val="13"/>
  </w:num>
  <w:num w:numId="1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senvolvedor">
    <w15:presenceInfo w15:providerId="None" w15:userId="Desenvolved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0D"/>
    <w:rsid w:val="00000C71"/>
    <w:rsid w:val="000027D4"/>
    <w:rsid w:val="00002E69"/>
    <w:rsid w:val="00014248"/>
    <w:rsid w:val="0004763C"/>
    <w:rsid w:val="000B4328"/>
    <w:rsid w:val="000D175C"/>
    <w:rsid w:val="000D7813"/>
    <w:rsid w:val="000E4814"/>
    <w:rsid w:val="000F4BA6"/>
    <w:rsid w:val="00107E66"/>
    <w:rsid w:val="00112B0C"/>
    <w:rsid w:val="00125377"/>
    <w:rsid w:val="00136FAD"/>
    <w:rsid w:val="0013779F"/>
    <w:rsid w:val="00142126"/>
    <w:rsid w:val="00146823"/>
    <w:rsid w:val="00165CC5"/>
    <w:rsid w:val="00172D1E"/>
    <w:rsid w:val="00175C6B"/>
    <w:rsid w:val="001827F2"/>
    <w:rsid w:val="001A5465"/>
    <w:rsid w:val="001A56F2"/>
    <w:rsid w:val="001B20ED"/>
    <w:rsid w:val="001C014D"/>
    <w:rsid w:val="001D0F63"/>
    <w:rsid w:val="001E601F"/>
    <w:rsid w:val="001F7BD7"/>
    <w:rsid w:val="00202FCA"/>
    <w:rsid w:val="002048F9"/>
    <w:rsid w:val="00213BC7"/>
    <w:rsid w:val="002428D6"/>
    <w:rsid w:val="0026037B"/>
    <w:rsid w:val="002675D7"/>
    <w:rsid w:val="002706CB"/>
    <w:rsid w:val="00277D45"/>
    <w:rsid w:val="002943B6"/>
    <w:rsid w:val="002A1268"/>
    <w:rsid w:val="002A1F18"/>
    <w:rsid w:val="002C47D1"/>
    <w:rsid w:val="002E650F"/>
    <w:rsid w:val="002F0304"/>
    <w:rsid w:val="00317149"/>
    <w:rsid w:val="00340F34"/>
    <w:rsid w:val="003622D8"/>
    <w:rsid w:val="00375C6A"/>
    <w:rsid w:val="00393248"/>
    <w:rsid w:val="00396E97"/>
    <w:rsid w:val="003B32EC"/>
    <w:rsid w:val="003C161D"/>
    <w:rsid w:val="003D0806"/>
    <w:rsid w:val="003D54C5"/>
    <w:rsid w:val="003D5870"/>
    <w:rsid w:val="003D6049"/>
    <w:rsid w:val="003D63BE"/>
    <w:rsid w:val="003D7B56"/>
    <w:rsid w:val="00404187"/>
    <w:rsid w:val="00460BFD"/>
    <w:rsid w:val="0047248C"/>
    <w:rsid w:val="00472560"/>
    <w:rsid w:val="004B4750"/>
    <w:rsid w:val="004C0852"/>
    <w:rsid w:val="004C2819"/>
    <w:rsid w:val="00512590"/>
    <w:rsid w:val="00525107"/>
    <w:rsid w:val="005330C2"/>
    <w:rsid w:val="005356C0"/>
    <w:rsid w:val="00541FE1"/>
    <w:rsid w:val="005425EA"/>
    <w:rsid w:val="0054647C"/>
    <w:rsid w:val="0055291A"/>
    <w:rsid w:val="005567E7"/>
    <w:rsid w:val="00562159"/>
    <w:rsid w:val="00571D6F"/>
    <w:rsid w:val="0059056C"/>
    <w:rsid w:val="005A2A07"/>
    <w:rsid w:val="005B57FB"/>
    <w:rsid w:val="006046DD"/>
    <w:rsid w:val="006047C4"/>
    <w:rsid w:val="006179C4"/>
    <w:rsid w:val="00623AB7"/>
    <w:rsid w:val="0063526E"/>
    <w:rsid w:val="0064351C"/>
    <w:rsid w:val="0065625F"/>
    <w:rsid w:val="006709B3"/>
    <w:rsid w:val="0068677B"/>
    <w:rsid w:val="0068685C"/>
    <w:rsid w:val="006A4CF5"/>
    <w:rsid w:val="006E030B"/>
    <w:rsid w:val="00713E9F"/>
    <w:rsid w:val="0072179C"/>
    <w:rsid w:val="00741E42"/>
    <w:rsid w:val="00765B28"/>
    <w:rsid w:val="00795267"/>
    <w:rsid w:val="007A3BF3"/>
    <w:rsid w:val="007A5492"/>
    <w:rsid w:val="007C0D25"/>
    <w:rsid w:val="007C14BC"/>
    <w:rsid w:val="007C2476"/>
    <w:rsid w:val="007C7250"/>
    <w:rsid w:val="007D0BBF"/>
    <w:rsid w:val="007D278C"/>
    <w:rsid w:val="007E01CE"/>
    <w:rsid w:val="007E5D50"/>
    <w:rsid w:val="007F5B27"/>
    <w:rsid w:val="00800D7E"/>
    <w:rsid w:val="00817BBB"/>
    <w:rsid w:val="00841F83"/>
    <w:rsid w:val="00876ADC"/>
    <w:rsid w:val="008874EE"/>
    <w:rsid w:val="008A0B1A"/>
    <w:rsid w:val="008A7BA3"/>
    <w:rsid w:val="008C2BC9"/>
    <w:rsid w:val="008E5826"/>
    <w:rsid w:val="008F4A5A"/>
    <w:rsid w:val="00923581"/>
    <w:rsid w:val="00935853"/>
    <w:rsid w:val="00950F3D"/>
    <w:rsid w:val="0096668A"/>
    <w:rsid w:val="00985AD0"/>
    <w:rsid w:val="00991F1E"/>
    <w:rsid w:val="00994AD7"/>
    <w:rsid w:val="009A79C8"/>
    <w:rsid w:val="009B2EF1"/>
    <w:rsid w:val="009B388C"/>
    <w:rsid w:val="009B6F67"/>
    <w:rsid w:val="009B712C"/>
    <w:rsid w:val="009E0AE0"/>
    <w:rsid w:val="009E2144"/>
    <w:rsid w:val="00A04F2C"/>
    <w:rsid w:val="00A1364E"/>
    <w:rsid w:val="00A2535B"/>
    <w:rsid w:val="00A4649F"/>
    <w:rsid w:val="00A55C0C"/>
    <w:rsid w:val="00A63EE1"/>
    <w:rsid w:val="00A65638"/>
    <w:rsid w:val="00A97184"/>
    <w:rsid w:val="00AC0922"/>
    <w:rsid w:val="00AE5470"/>
    <w:rsid w:val="00B0530D"/>
    <w:rsid w:val="00B41FA8"/>
    <w:rsid w:val="00B5461F"/>
    <w:rsid w:val="00B54B96"/>
    <w:rsid w:val="00B54CD2"/>
    <w:rsid w:val="00B71CF9"/>
    <w:rsid w:val="00B72BE3"/>
    <w:rsid w:val="00B844A6"/>
    <w:rsid w:val="00BA4644"/>
    <w:rsid w:val="00BE1126"/>
    <w:rsid w:val="00C20328"/>
    <w:rsid w:val="00C20BDA"/>
    <w:rsid w:val="00C574FB"/>
    <w:rsid w:val="00C57711"/>
    <w:rsid w:val="00C949AC"/>
    <w:rsid w:val="00CA4767"/>
    <w:rsid w:val="00CA791D"/>
    <w:rsid w:val="00CB4714"/>
    <w:rsid w:val="00CD1D34"/>
    <w:rsid w:val="00CD3967"/>
    <w:rsid w:val="00CE3BDE"/>
    <w:rsid w:val="00CE6529"/>
    <w:rsid w:val="00CE7ADE"/>
    <w:rsid w:val="00CF323A"/>
    <w:rsid w:val="00D00ECA"/>
    <w:rsid w:val="00D143DD"/>
    <w:rsid w:val="00D16369"/>
    <w:rsid w:val="00D22E35"/>
    <w:rsid w:val="00D51041"/>
    <w:rsid w:val="00D55879"/>
    <w:rsid w:val="00D55FA2"/>
    <w:rsid w:val="00D62AC9"/>
    <w:rsid w:val="00D62F46"/>
    <w:rsid w:val="00D7107C"/>
    <w:rsid w:val="00D75734"/>
    <w:rsid w:val="00D969CA"/>
    <w:rsid w:val="00DA5594"/>
    <w:rsid w:val="00DB31FE"/>
    <w:rsid w:val="00DC0760"/>
    <w:rsid w:val="00DE4E35"/>
    <w:rsid w:val="00DF3EDF"/>
    <w:rsid w:val="00DF5916"/>
    <w:rsid w:val="00E00D7D"/>
    <w:rsid w:val="00E04523"/>
    <w:rsid w:val="00E04E4C"/>
    <w:rsid w:val="00E44680"/>
    <w:rsid w:val="00E63861"/>
    <w:rsid w:val="00E649DE"/>
    <w:rsid w:val="00E85E5D"/>
    <w:rsid w:val="00E86F03"/>
    <w:rsid w:val="00E95D9C"/>
    <w:rsid w:val="00EA1EB8"/>
    <w:rsid w:val="00EB6135"/>
    <w:rsid w:val="00EB6EE5"/>
    <w:rsid w:val="00EB7489"/>
    <w:rsid w:val="00ED4C6D"/>
    <w:rsid w:val="00ED6884"/>
    <w:rsid w:val="00EE2275"/>
    <w:rsid w:val="00EE7515"/>
    <w:rsid w:val="00EF5C28"/>
    <w:rsid w:val="00F03A02"/>
    <w:rsid w:val="00F03E4F"/>
    <w:rsid w:val="00F17BA5"/>
    <w:rsid w:val="00F23ABA"/>
    <w:rsid w:val="00F33854"/>
    <w:rsid w:val="00F510E2"/>
    <w:rsid w:val="00F6528E"/>
    <w:rsid w:val="00F73048"/>
    <w:rsid w:val="00F759B8"/>
    <w:rsid w:val="00F7761F"/>
    <w:rsid w:val="00F8611A"/>
    <w:rsid w:val="00FB3A59"/>
    <w:rsid w:val="00FE3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paragraph" w:styleId="PargrafodaLista">
    <w:name w:val="List Paragraph"/>
    <w:basedOn w:val="Normal"/>
    <w:uiPriority w:val="34"/>
    <w:qFormat/>
    <w:rsid w:val="0000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ng.com/search?q=Principais+amea%c3%a7as+cibern%c3%a9tica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tacta.com.br/ameacas-ciberneticas-principais-tipos-e-como-se-preveni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br-pt/topics/cybersecurity" TargetMode="External"/><Relationship Id="rId5" Type="http://schemas.openxmlformats.org/officeDocument/2006/relationships/webSettings" Target="webSettings.xml"/><Relationship Id="rId15" Type="http://schemas.openxmlformats.org/officeDocument/2006/relationships/hyperlink" Target="https://stefanini.com/pt-br/insights/artigos/ameacas-ciberneticas" TargetMode="External"/><Relationship Id="rId10" Type="http://schemas.openxmlformats.org/officeDocument/2006/relationships/hyperlink" Target="https://www.checkpoint.com/pt/cyber-hub/cyber-security/what-is-cybersecurity/top-6-cybersecurity-threa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ws.amazon.com/pt/what-is/cybersecurity/" TargetMode="External"/><Relationship Id="rId14" Type="http://schemas.openxmlformats.org/officeDocument/2006/relationships/hyperlink" Target="https://amti.com.br/blog/ameacas-cibernetic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B56D4-8AA6-4410-8375-61D2D4EF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891</Words>
  <Characters>4814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5694</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Desenvolvedor</cp:lastModifiedBy>
  <cp:revision>2</cp:revision>
  <cp:lastPrinted>2015-05-15T23:01:00Z</cp:lastPrinted>
  <dcterms:created xsi:type="dcterms:W3CDTF">2024-05-02T13:51:00Z</dcterms:created>
  <dcterms:modified xsi:type="dcterms:W3CDTF">2024-05-02T13:51:00Z</dcterms:modified>
</cp:coreProperties>
</file>